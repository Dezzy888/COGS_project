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5752E" w14:textId="77777777" w:rsidR="00E6653A" w:rsidRDefault="0030075F" w:rsidP="0030075F">
      <w:pPr>
        <w:shd w:val="clear" w:color="auto" w:fill="FFFFFF"/>
        <w:spacing w:line="240" w:lineRule="auto"/>
        <w:rPr>
          <w:rFonts w:ascii="Arial" w:eastAsia="Times New Roman" w:hAnsi="Arial" w:cs="Arial"/>
          <w:color w:val="000000"/>
          <w:kern w:val="0"/>
          <w:sz w:val="20"/>
          <w:szCs w:val="20"/>
          <w14:ligatures w14:val="none"/>
        </w:rPr>
      </w:pPr>
      <w:r w:rsidRPr="0030075F">
        <w:rPr>
          <w:rFonts w:ascii="Arial" w:eastAsia="Times New Roman" w:hAnsi="Arial" w:cs="Arial"/>
          <w:b/>
          <w:bCs/>
          <w:color w:val="000000"/>
          <w:kern w:val="0"/>
          <w:sz w:val="20"/>
          <w:szCs w:val="20"/>
          <w14:ligatures w14:val="none"/>
        </w:rPr>
        <w:t>Background</w:t>
      </w:r>
      <w:r w:rsidRPr="0030075F">
        <w:rPr>
          <w:rFonts w:ascii="Arial" w:eastAsia="Times New Roman" w:hAnsi="Arial" w:cs="Arial"/>
          <w:color w:val="000000"/>
          <w:kern w:val="0"/>
          <w:sz w:val="20"/>
          <w:szCs w:val="20"/>
          <w14:ligatures w14:val="none"/>
        </w:rPr>
        <w:br/>
      </w:r>
    </w:p>
    <w:p w14:paraId="536329B8" w14:textId="7740745A" w:rsidR="0030075F" w:rsidRPr="009162AB" w:rsidDel="00A76E6E" w:rsidRDefault="0030075F" w:rsidP="0030075F">
      <w:pPr>
        <w:shd w:val="clear" w:color="auto" w:fill="FFFFFF"/>
        <w:spacing w:line="240" w:lineRule="auto"/>
        <w:rPr>
          <w:del w:id="0" w:author="Joshi, Yash B." w:date="2023-08-01T16:29:00Z"/>
          <w:rFonts w:ascii="Arial" w:eastAsia="Times New Roman" w:hAnsi="Arial" w:cs="Arial"/>
          <w:color w:val="000000"/>
          <w:kern w:val="0"/>
          <w:sz w:val="20"/>
          <w:szCs w:val="20"/>
          <w14:ligatures w14:val="none"/>
          <w:rPrChange w:id="1" w:author="Joshi, Yash B." w:date="2023-08-01T14:56:00Z">
            <w:rPr>
              <w:del w:id="2" w:author="Joshi, Yash B." w:date="2023-08-01T16:29:00Z"/>
              <w:rFonts w:ascii="Calibri" w:eastAsia="Times New Roman" w:hAnsi="Calibri" w:cs="Calibri"/>
              <w:color w:val="000000"/>
              <w:kern w:val="0"/>
              <w14:ligatures w14:val="none"/>
            </w:rPr>
          </w:rPrChange>
        </w:rPr>
      </w:pPr>
      <w:del w:id="3" w:author="Joshi, Yash B." w:date="2023-08-01T13:29:00Z">
        <w:r w:rsidRPr="0030075F" w:rsidDel="00306814">
          <w:rPr>
            <w:rFonts w:ascii="Arial" w:eastAsia="Times New Roman" w:hAnsi="Arial" w:cs="Arial"/>
            <w:color w:val="000000"/>
            <w:kern w:val="0"/>
            <w:sz w:val="20"/>
            <w:szCs w:val="20"/>
            <w14:ligatures w14:val="none"/>
          </w:rPr>
          <w:delText>Due to the relatively low prevalence of schizophrenia,</w:delText>
        </w:r>
      </w:del>
      <w:del w:id="4" w:author="Joshi, Yash B." w:date="2023-08-01T12:49:00Z">
        <w:r w:rsidRPr="0030075F" w:rsidDel="002D646B">
          <w:rPr>
            <w:rFonts w:ascii="Arial" w:eastAsia="Times New Roman" w:hAnsi="Arial" w:cs="Arial"/>
            <w:color w:val="000000"/>
            <w:kern w:val="0"/>
            <w:sz w:val="20"/>
            <w:szCs w:val="20"/>
            <w14:ligatures w14:val="none"/>
          </w:rPr>
          <w:delText xml:space="preserve"> large,</w:delText>
        </w:r>
      </w:del>
      <w:del w:id="5" w:author="Joshi, Yash B." w:date="2023-08-01T13:29:00Z">
        <w:r w:rsidRPr="0030075F" w:rsidDel="00306814">
          <w:rPr>
            <w:rFonts w:ascii="Arial" w:eastAsia="Times New Roman" w:hAnsi="Arial" w:cs="Arial"/>
            <w:color w:val="000000"/>
            <w:kern w:val="0"/>
            <w:sz w:val="20"/>
            <w:szCs w:val="20"/>
            <w14:ligatures w14:val="none"/>
          </w:rPr>
          <w:delText xml:space="preserve"> m</w:delText>
        </w:r>
      </w:del>
      <w:ins w:id="6" w:author="Joshi, Yash B." w:date="2023-08-01T13:29:00Z">
        <w:r w:rsidR="00306814">
          <w:rPr>
            <w:rFonts w:ascii="Arial" w:eastAsia="Times New Roman" w:hAnsi="Arial" w:cs="Arial"/>
            <w:color w:val="000000"/>
            <w:kern w:val="0"/>
            <w:sz w:val="20"/>
            <w:szCs w:val="20"/>
            <w14:ligatures w14:val="none"/>
          </w:rPr>
          <w:t>M</w:t>
        </w:r>
      </w:ins>
      <w:r w:rsidRPr="0030075F">
        <w:rPr>
          <w:rFonts w:ascii="Arial" w:eastAsia="Times New Roman" w:hAnsi="Arial" w:cs="Arial"/>
          <w:color w:val="000000"/>
          <w:kern w:val="0"/>
          <w:sz w:val="20"/>
          <w:szCs w:val="20"/>
          <w14:ligatures w14:val="none"/>
        </w:rPr>
        <w:t xml:space="preserve">ulti-center studies are increasingly necessary to advance </w:t>
      </w:r>
      <w:ins w:id="7" w:author="Joshi, Yash B." w:date="2023-08-01T12:48:00Z">
        <w:r w:rsidR="002D646B">
          <w:rPr>
            <w:rFonts w:ascii="Arial" w:eastAsia="Times New Roman" w:hAnsi="Arial" w:cs="Arial"/>
            <w:color w:val="000000"/>
            <w:kern w:val="0"/>
            <w:sz w:val="20"/>
            <w:szCs w:val="20"/>
            <w14:ligatures w14:val="none"/>
          </w:rPr>
          <w:t xml:space="preserve">psychiatric </w:t>
        </w:r>
      </w:ins>
      <w:r w:rsidRPr="0030075F">
        <w:rPr>
          <w:rFonts w:ascii="Arial" w:eastAsia="Times New Roman" w:hAnsi="Arial" w:cs="Arial"/>
          <w:color w:val="000000"/>
          <w:kern w:val="0"/>
          <w:sz w:val="20"/>
          <w:szCs w:val="20"/>
          <w14:ligatures w14:val="none"/>
        </w:rPr>
        <w:t>neuroscience and evaluate novel interventions</w:t>
      </w:r>
      <w:ins w:id="8" w:author="Joshi, Yash B." w:date="2023-08-01T13:29:00Z">
        <w:r w:rsidR="00306814">
          <w:rPr>
            <w:rFonts w:ascii="Arial" w:eastAsia="Times New Roman" w:hAnsi="Arial" w:cs="Arial"/>
            <w:color w:val="000000"/>
            <w:kern w:val="0"/>
            <w:sz w:val="20"/>
            <w:szCs w:val="20"/>
            <w14:ligatures w14:val="none"/>
          </w:rPr>
          <w:t xml:space="preserve"> for patients with schizophrenia</w:t>
        </w:r>
      </w:ins>
      <w:r w:rsidRPr="0030075F">
        <w:rPr>
          <w:rFonts w:ascii="Arial" w:eastAsia="Times New Roman" w:hAnsi="Arial" w:cs="Arial"/>
          <w:color w:val="000000"/>
          <w:kern w:val="0"/>
          <w:sz w:val="20"/>
          <w:szCs w:val="20"/>
          <w14:ligatures w14:val="none"/>
        </w:rPr>
        <w:t xml:space="preserve">. </w:t>
      </w:r>
      <w:r w:rsidR="00E6653A">
        <w:rPr>
          <w:rFonts w:ascii="Arial" w:eastAsia="Times New Roman" w:hAnsi="Arial" w:cs="Arial"/>
          <w:color w:val="000000"/>
          <w:kern w:val="0"/>
          <w:sz w:val="20"/>
          <w:szCs w:val="20"/>
          <w14:ligatures w14:val="none"/>
        </w:rPr>
        <w:t xml:space="preserve">However, </w:t>
      </w:r>
      <w:ins w:id="9" w:author="Joshi, Yash B." w:date="2023-08-01T13:32:00Z">
        <w:r w:rsidR="00306814">
          <w:rPr>
            <w:rFonts w:ascii="Arial" w:eastAsia="Times New Roman" w:hAnsi="Arial" w:cs="Arial"/>
            <w:color w:val="000000"/>
            <w:kern w:val="0"/>
            <w:sz w:val="20"/>
            <w:szCs w:val="20"/>
            <w14:ligatures w14:val="none"/>
          </w:rPr>
          <w:t>generalizing</w:t>
        </w:r>
      </w:ins>
      <w:ins w:id="10" w:author="Joshi, Yash B." w:date="2023-08-01T12:46:00Z">
        <w:r w:rsidR="002D646B">
          <w:rPr>
            <w:rFonts w:ascii="Arial" w:eastAsia="Times New Roman" w:hAnsi="Arial" w:cs="Arial"/>
            <w:color w:val="000000"/>
            <w:kern w:val="0"/>
            <w:sz w:val="20"/>
            <w:szCs w:val="20"/>
            <w14:ligatures w14:val="none"/>
          </w:rPr>
          <w:t xml:space="preserve"> </w:t>
        </w:r>
      </w:ins>
      <w:ins w:id="11" w:author="Joshi, Yash B." w:date="2023-08-01T12:47:00Z">
        <w:r w:rsidR="002D646B">
          <w:rPr>
            <w:rFonts w:ascii="Arial" w:eastAsia="Times New Roman" w:hAnsi="Arial" w:cs="Arial"/>
            <w:color w:val="000000"/>
            <w:kern w:val="0"/>
            <w:sz w:val="20"/>
            <w:szCs w:val="20"/>
            <w14:ligatures w14:val="none"/>
          </w:rPr>
          <w:t xml:space="preserve">results </w:t>
        </w:r>
      </w:ins>
      <w:ins w:id="12" w:author="Joshi, Yash B." w:date="2023-08-01T13:31:00Z">
        <w:r w:rsidR="00306814">
          <w:rPr>
            <w:rFonts w:ascii="Arial" w:eastAsia="Times New Roman" w:hAnsi="Arial" w:cs="Arial"/>
            <w:color w:val="000000"/>
            <w:kern w:val="0"/>
            <w:sz w:val="20"/>
            <w:szCs w:val="20"/>
            <w14:ligatures w14:val="none"/>
          </w:rPr>
          <w:t xml:space="preserve">even </w:t>
        </w:r>
      </w:ins>
      <w:ins w:id="13" w:author="Joshi, Yash B." w:date="2023-08-01T12:47:00Z">
        <w:r w:rsidR="002D646B">
          <w:rPr>
            <w:rFonts w:ascii="Arial" w:eastAsia="Times New Roman" w:hAnsi="Arial" w:cs="Arial"/>
            <w:color w:val="000000"/>
            <w:kern w:val="0"/>
            <w:sz w:val="20"/>
            <w:szCs w:val="20"/>
            <w14:ligatures w14:val="none"/>
          </w:rPr>
          <w:t xml:space="preserve">from </w:t>
        </w:r>
      </w:ins>
      <w:ins w:id="14" w:author="Joshi, Yash B." w:date="2023-08-01T12:49:00Z">
        <w:r w:rsidR="002D646B">
          <w:rPr>
            <w:rFonts w:ascii="Arial" w:eastAsia="Times New Roman" w:hAnsi="Arial" w:cs="Arial"/>
            <w:color w:val="000000"/>
            <w:kern w:val="0"/>
            <w:sz w:val="20"/>
            <w:szCs w:val="20"/>
            <w14:ligatures w14:val="none"/>
          </w:rPr>
          <w:t xml:space="preserve">large, </w:t>
        </w:r>
      </w:ins>
      <w:ins w:id="15" w:author="Joshi, Yash B." w:date="2023-08-01T12:46:00Z">
        <w:r w:rsidR="002D646B">
          <w:rPr>
            <w:rFonts w:ascii="Arial" w:eastAsia="Times New Roman" w:hAnsi="Arial" w:cs="Arial"/>
            <w:color w:val="000000"/>
            <w:kern w:val="0"/>
            <w:sz w:val="20"/>
            <w:szCs w:val="20"/>
            <w14:ligatures w14:val="none"/>
          </w:rPr>
          <w:t>well-powered</w:t>
        </w:r>
      </w:ins>
      <w:ins w:id="16" w:author="Joshi, Yash B." w:date="2023-08-01T12:48:00Z">
        <w:r w:rsidR="002D646B">
          <w:rPr>
            <w:rFonts w:ascii="Arial" w:eastAsia="Times New Roman" w:hAnsi="Arial" w:cs="Arial"/>
            <w:color w:val="000000"/>
            <w:kern w:val="0"/>
            <w:sz w:val="20"/>
            <w:szCs w:val="20"/>
            <w14:ligatures w14:val="none"/>
          </w:rPr>
          <w:t xml:space="preserve"> cohorts </w:t>
        </w:r>
      </w:ins>
      <w:ins w:id="17" w:author="Joshi, Yash B." w:date="2023-08-01T13:31:00Z">
        <w:r w:rsidR="00306814">
          <w:rPr>
            <w:rFonts w:ascii="Arial" w:eastAsia="Times New Roman" w:hAnsi="Arial" w:cs="Arial"/>
            <w:color w:val="000000"/>
            <w:kern w:val="0"/>
            <w:sz w:val="20"/>
            <w:szCs w:val="20"/>
            <w14:ligatures w14:val="none"/>
          </w:rPr>
          <w:t>to</w:t>
        </w:r>
      </w:ins>
      <w:ins w:id="18" w:author="Joshi, Yash B." w:date="2023-08-01T13:30:00Z">
        <w:r w:rsidR="00306814">
          <w:rPr>
            <w:rFonts w:ascii="Arial" w:eastAsia="Times New Roman" w:hAnsi="Arial" w:cs="Arial"/>
            <w:color w:val="000000"/>
            <w:kern w:val="0"/>
            <w:sz w:val="20"/>
            <w:szCs w:val="20"/>
            <w14:ligatures w14:val="none"/>
          </w:rPr>
          <w:t xml:space="preserve"> usual-care clinical contexts</w:t>
        </w:r>
      </w:ins>
      <w:ins w:id="19" w:author="Joshi, Yash B." w:date="2023-08-01T13:31:00Z">
        <w:r w:rsidR="00306814">
          <w:rPr>
            <w:rFonts w:ascii="Arial" w:eastAsia="Times New Roman" w:hAnsi="Arial" w:cs="Arial"/>
            <w:color w:val="000000"/>
            <w:kern w:val="0"/>
            <w:sz w:val="20"/>
            <w:szCs w:val="20"/>
            <w14:ligatures w14:val="none"/>
          </w:rPr>
          <w:t xml:space="preserve"> remains </w:t>
        </w:r>
      </w:ins>
      <w:ins w:id="20" w:author="Joshi, Yash B." w:date="2023-08-01T13:32:00Z">
        <w:r w:rsidR="00306814">
          <w:rPr>
            <w:rFonts w:ascii="Arial" w:eastAsia="Times New Roman" w:hAnsi="Arial" w:cs="Arial"/>
            <w:color w:val="000000"/>
            <w:kern w:val="0"/>
            <w:sz w:val="20"/>
            <w:szCs w:val="20"/>
            <w14:ligatures w14:val="none"/>
          </w:rPr>
          <w:t>challenging</w:t>
        </w:r>
      </w:ins>
      <w:ins w:id="21" w:author="Joshi, Yash B." w:date="2023-08-01T14:56:00Z">
        <w:r w:rsidR="009162AB">
          <w:rPr>
            <w:rFonts w:ascii="Arial" w:eastAsia="Times New Roman" w:hAnsi="Arial" w:cs="Arial"/>
            <w:color w:val="000000"/>
            <w:kern w:val="0"/>
            <w:sz w:val="20"/>
            <w:szCs w:val="20"/>
            <w14:ligatures w14:val="none"/>
          </w:rPr>
          <w:t xml:space="preserve">. </w:t>
        </w:r>
      </w:ins>
      <w:del w:id="22" w:author="Joshi, Yash B." w:date="2023-08-01T12:47:00Z">
        <w:r w:rsidR="00E6653A" w:rsidDel="002D646B">
          <w:rPr>
            <w:rFonts w:ascii="Arial" w:eastAsia="Times New Roman" w:hAnsi="Arial" w:cs="Arial"/>
            <w:color w:val="000000"/>
            <w:kern w:val="0"/>
            <w:sz w:val="20"/>
            <w:szCs w:val="20"/>
            <w14:ligatures w14:val="none"/>
          </w:rPr>
          <w:delText xml:space="preserve">such studies still experience </w:delText>
        </w:r>
      </w:del>
      <w:del w:id="23" w:author="Joshi, Yash B." w:date="2023-08-01T12:46:00Z">
        <w:r w:rsidR="00E6653A" w:rsidDel="002D646B">
          <w:rPr>
            <w:rFonts w:ascii="Arial" w:eastAsia="Times New Roman" w:hAnsi="Arial" w:cs="Arial"/>
            <w:color w:val="000000"/>
            <w:kern w:val="0"/>
            <w:sz w:val="20"/>
            <w:szCs w:val="20"/>
            <w14:ligatures w14:val="none"/>
          </w:rPr>
          <w:delText>issues</w:delText>
        </w:r>
      </w:del>
      <w:del w:id="24" w:author="Joshi, Yash B." w:date="2023-08-01T12:47:00Z">
        <w:r w:rsidR="00E6653A" w:rsidDel="002D646B">
          <w:rPr>
            <w:rFonts w:ascii="Arial" w:eastAsia="Times New Roman" w:hAnsi="Arial" w:cs="Arial"/>
            <w:color w:val="000000"/>
            <w:kern w:val="0"/>
            <w:sz w:val="20"/>
            <w:szCs w:val="20"/>
            <w14:ligatures w14:val="none"/>
          </w:rPr>
          <w:delText xml:space="preserve"> with </w:delText>
        </w:r>
      </w:del>
      <w:del w:id="25" w:author="Joshi, Yash B." w:date="2023-08-01T14:56:00Z">
        <w:r w:rsidR="00E6653A" w:rsidDel="009162AB">
          <w:rPr>
            <w:rFonts w:ascii="Arial" w:eastAsia="Times New Roman" w:hAnsi="Arial" w:cs="Arial"/>
            <w:color w:val="000000"/>
            <w:kern w:val="0"/>
            <w:sz w:val="20"/>
            <w:szCs w:val="20"/>
            <w14:ligatures w14:val="none"/>
          </w:rPr>
          <w:delText xml:space="preserve">generalizability. </w:delText>
        </w:r>
      </w:del>
      <w:r w:rsidR="00E6653A">
        <w:rPr>
          <w:rFonts w:ascii="Arial" w:eastAsia="Times New Roman" w:hAnsi="Arial" w:cs="Arial"/>
          <w:color w:val="000000"/>
          <w:kern w:val="0"/>
          <w:sz w:val="20"/>
          <w:szCs w:val="20"/>
          <w14:ligatures w14:val="none"/>
        </w:rPr>
        <w:t xml:space="preserve">Of the </w:t>
      </w:r>
      <w:ins w:id="26" w:author="Joshi, Yash B." w:date="2023-08-01T14:58:00Z">
        <w:r w:rsidR="009162AB">
          <w:rPr>
            <w:rFonts w:ascii="Arial" w:eastAsia="Times New Roman" w:hAnsi="Arial" w:cs="Arial"/>
            <w:color w:val="000000"/>
            <w:kern w:val="0"/>
            <w:sz w:val="20"/>
            <w:szCs w:val="20"/>
            <w14:ligatures w14:val="none"/>
          </w:rPr>
          <w:t xml:space="preserve">many </w:t>
        </w:r>
      </w:ins>
      <w:r w:rsidR="00E6653A">
        <w:rPr>
          <w:rFonts w:ascii="Arial" w:eastAsia="Times New Roman" w:hAnsi="Arial" w:cs="Arial"/>
          <w:color w:val="000000"/>
          <w:kern w:val="0"/>
          <w:sz w:val="20"/>
          <w:szCs w:val="20"/>
          <w14:ligatures w14:val="none"/>
        </w:rPr>
        <w:t>factors</w:t>
      </w:r>
      <w:ins w:id="27" w:author="Joshi, Yash B." w:date="2023-08-01T14:57:00Z">
        <w:r w:rsidR="009162AB">
          <w:rPr>
            <w:rFonts w:ascii="Arial" w:eastAsia="Times New Roman" w:hAnsi="Arial" w:cs="Arial"/>
            <w:color w:val="000000"/>
            <w:kern w:val="0"/>
            <w:sz w:val="20"/>
            <w:szCs w:val="20"/>
            <w14:ligatures w14:val="none"/>
          </w:rPr>
          <w:t xml:space="preserve"> that </w:t>
        </w:r>
      </w:ins>
      <w:del w:id="28" w:author="Joshi, Yash B." w:date="2023-08-01T14:57:00Z">
        <w:r w:rsidR="00E6653A" w:rsidDel="009162AB">
          <w:rPr>
            <w:rFonts w:ascii="Arial" w:eastAsia="Times New Roman" w:hAnsi="Arial" w:cs="Arial"/>
            <w:color w:val="000000"/>
            <w:kern w:val="0"/>
            <w:sz w:val="20"/>
            <w:szCs w:val="20"/>
            <w14:ligatures w14:val="none"/>
          </w:rPr>
          <w:delText xml:space="preserve"> that </w:delText>
        </w:r>
      </w:del>
      <w:del w:id="29" w:author="Joshi, Yash B." w:date="2023-08-01T14:56:00Z">
        <w:r w:rsidR="00E6653A" w:rsidDel="009162AB">
          <w:rPr>
            <w:rFonts w:ascii="Arial" w:eastAsia="Times New Roman" w:hAnsi="Arial" w:cs="Arial"/>
            <w:color w:val="000000"/>
            <w:kern w:val="0"/>
            <w:sz w:val="20"/>
            <w:szCs w:val="20"/>
            <w14:ligatures w14:val="none"/>
          </w:rPr>
          <w:delText>create</w:delText>
        </w:r>
      </w:del>
      <w:del w:id="30" w:author="Joshi, Yash B." w:date="2023-08-01T14:57:00Z">
        <w:r w:rsidR="00E6653A" w:rsidDel="009162AB">
          <w:rPr>
            <w:rFonts w:ascii="Arial" w:eastAsia="Times New Roman" w:hAnsi="Arial" w:cs="Arial"/>
            <w:color w:val="000000"/>
            <w:kern w:val="0"/>
            <w:sz w:val="20"/>
            <w:szCs w:val="20"/>
            <w14:ligatures w14:val="none"/>
          </w:rPr>
          <w:delText xml:space="preserve"> these issues</w:delText>
        </w:r>
      </w:del>
      <w:ins w:id="31" w:author="Joshi, Yash B." w:date="2023-08-01T14:58:00Z">
        <w:r w:rsidR="009162AB">
          <w:rPr>
            <w:rFonts w:ascii="Arial" w:eastAsia="Times New Roman" w:hAnsi="Arial" w:cs="Arial"/>
            <w:color w:val="000000"/>
            <w:kern w:val="0"/>
            <w:sz w:val="20"/>
            <w:szCs w:val="20"/>
            <w14:ligatures w14:val="none"/>
          </w:rPr>
          <w:t>contribute to this generalizability barrier include</w:t>
        </w:r>
      </w:ins>
      <w:del w:id="32" w:author="Joshi, Yash B." w:date="2023-08-01T14:58:00Z">
        <w:r w:rsidR="00E6653A" w:rsidDel="009162AB">
          <w:rPr>
            <w:rFonts w:ascii="Arial" w:eastAsia="Times New Roman" w:hAnsi="Arial" w:cs="Arial"/>
            <w:color w:val="000000"/>
            <w:kern w:val="0"/>
            <w:sz w:val="20"/>
            <w:szCs w:val="20"/>
            <w14:ligatures w14:val="none"/>
          </w:rPr>
          <w:delText>,</w:delText>
        </w:r>
      </w:del>
      <w:r w:rsidR="00E6653A">
        <w:rPr>
          <w:rFonts w:ascii="Arial" w:eastAsia="Times New Roman" w:hAnsi="Arial" w:cs="Arial"/>
          <w:color w:val="000000"/>
          <w:kern w:val="0"/>
          <w:sz w:val="20"/>
          <w:szCs w:val="20"/>
          <w14:ligatures w14:val="none"/>
        </w:rPr>
        <w:t xml:space="preserve"> race, gender, and ethnicity disparities in schizophrenia research</w:t>
      </w:r>
      <w:del w:id="33" w:author="Joshi, Yash B." w:date="2023-08-01T14:59:00Z">
        <w:r w:rsidR="00E6653A" w:rsidDel="009162AB">
          <w:rPr>
            <w:rFonts w:ascii="Arial" w:eastAsia="Times New Roman" w:hAnsi="Arial" w:cs="Arial"/>
            <w:color w:val="000000"/>
            <w:kern w:val="0"/>
            <w:sz w:val="20"/>
            <w:szCs w:val="20"/>
            <w14:ligatures w14:val="none"/>
          </w:rPr>
          <w:delText xml:space="preserve"> are understudied</w:delText>
        </w:r>
      </w:del>
      <w:r w:rsidR="00E6653A">
        <w:rPr>
          <w:rFonts w:ascii="Arial" w:eastAsia="Times New Roman" w:hAnsi="Arial" w:cs="Arial"/>
          <w:color w:val="000000"/>
          <w:kern w:val="0"/>
          <w:sz w:val="20"/>
          <w:szCs w:val="20"/>
          <w14:ligatures w14:val="none"/>
        </w:rPr>
        <w:t xml:space="preserve">. Here, we provide a </w:t>
      </w:r>
      <w:ins w:id="34" w:author="Joshi, Yash B." w:date="2023-08-01T14:59:00Z">
        <w:r w:rsidR="009162AB">
          <w:rPr>
            <w:rFonts w:ascii="Arial" w:eastAsia="Times New Roman" w:hAnsi="Arial" w:cs="Arial"/>
            <w:color w:val="000000"/>
            <w:kern w:val="0"/>
            <w:sz w:val="20"/>
            <w:szCs w:val="20"/>
            <w14:ligatures w14:val="none"/>
          </w:rPr>
          <w:t xml:space="preserve">novel </w:t>
        </w:r>
      </w:ins>
      <w:r w:rsidR="00E6653A">
        <w:rPr>
          <w:rFonts w:ascii="Arial" w:eastAsia="Times New Roman" w:hAnsi="Arial" w:cs="Arial"/>
          <w:color w:val="000000"/>
          <w:kern w:val="0"/>
          <w:sz w:val="20"/>
          <w:szCs w:val="20"/>
          <w14:ligatures w14:val="none"/>
        </w:rPr>
        <w:t xml:space="preserve">way of quantifying the disparity within a </w:t>
      </w:r>
      <w:ins w:id="35" w:author="Joshi, Yash B." w:date="2023-08-01T14:59:00Z">
        <w:r w:rsidR="009162AB">
          <w:rPr>
            <w:rFonts w:ascii="Arial" w:eastAsia="Times New Roman" w:hAnsi="Arial" w:cs="Arial"/>
            <w:color w:val="000000"/>
            <w:kern w:val="0"/>
            <w:sz w:val="20"/>
            <w:szCs w:val="20"/>
            <w14:ligatures w14:val="none"/>
          </w:rPr>
          <w:t xml:space="preserve">large multi-site </w:t>
        </w:r>
      </w:ins>
      <w:del w:id="36" w:author="Joshi, Yash B." w:date="2023-08-01T14:59:00Z">
        <w:r w:rsidR="00E6653A" w:rsidDel="009162AB">
          <w:rPr>
            <w:rFonts w:ascii="Arial" w:eastAsia="Times New Roman" w:hAnsi="Arial" w:cs="Arial"/>
            <w:color w:val="000000"/>
            <w:kern w:val="0"/>
            <w:sz w:val="20"/>
            <w:szCs w:val="20"/>
            <w14:ligatures w14:val="none"/>
          </w:rPr>
          <w:delText xml:space="preserve">sample </w:delText>
        </w:r>
      </w:del>
      <w:ins w:id="37" w:author="Joshi, Yash B." w:date="2023-08-01T14:59:00Z">
        <w:r w:rsidR="009162AB">
          <w:rPr>
            <w:rFonts w:ascii="Arial" w:eastAsia="Times New Roman" w:hAnsi="Arial" w:cs="Arial"/>
            <w:color w:val="000000"/>
            <w:kern w:val="0"/>
            <w:sz w:val="20"/>
            <w:szCs w:val="20"/>
            <w14:ligatures w14:val="none"/>
          </w:rPr>
          <w:t xml:space="preserve">study </w:t>
        </w:r>
      </w:ins>
      <w:r w:rsidR="00E6653A">
        <w:rPr>
          <w:rFonts w:ascii="Arial" w:eastAsia="Times New Roman" w:hAnsi="Arial" w:cs="Arial"/>
          <w:color w:val="000000"/>
          <w:kern w:val="0"/>
          <w:sz w:val="20"/>
          <w:szCs w:val="20"/>
          <w14:ligatures w14:val="none"/>
        </w:rPr>
        <w:t xml:space="preserve">and describe </w:t>
      </w:r>
      <w:ins w:id="38" w:author="Joshi, Yash B." w:date="2023-08-01T14:59:00Z">
        <w:r w:rsidR="009162AB">
          <w:rPr>
            <w:rFonts w:ascii="Arial" w:eastAsia="Times New Roman" w:hAnsi="Arial" w:cs="Arial"/>
            <w:color w:val="000000"/>
            <w:kern w:val="0"/>
            <w:sz w:val="20"/>
            <w:szCs w:val="20"/>
            <w14:ligatures w14:val="none"/>
          </w:rPr>
          <w:t>the e</w:t>
        </w:r>
      </w:ins>
      <w:ins w:id="39" w:author="Joshi, Yash B." w:date="2023-08-01T15:00:00Z">
        <w:r w:rsidR="009162AB">
          <w:rPr>
            <w:rFonts w:ascii="Arial" w:eastAsia="Times New Roman" w:hAnsi="Arial" w:cs="Arial"/>
            <w:color w:val="000000"/>
            <w:kern w:val="0"/>
            <w:sz w:val="20"/>
            <w:szCs w:val="20"/>
            <w14:ligatures w14:val="none"/>
          </w:rPr>
          <w:t xml:space="preserve">xtent of </w:t>
        </w:r>
      </w:ins>
      <w:del w:id="40" w:author="Joshi, Yash B." w:date="2023-08-01T14:59:00Z">
        <w:r w:rsidR="00E6653A" w:rsidDel="009162AB">
          <w:rPr>
            <w:rFonts w:ascii="Arial" w:eastAsia="Times New Roman" w:hAnsi="Arial" w:cs="Arial"/>
            <w:color w:val="000000"/>
            <w:kern w:val="0"/>
            <w:sz w:val="20"/>
            <w:szCs w:val="20"/>
            <w14:ligatures w14:val="none"/>
          </w:rPr>
          <w:delText xml:space="preserve">what </w:delText>
        </w:r>
      </w:del>
      <w:r w:rsidR="00E6653A">
        <w:rPr>
          <w:rFonts w:ascii="Arial" w:eastAsia="Times New Roman" w:hAnsi="Arial" w:cs="Arial"/>
          <w:color w:val="000000"/>
          <w:kern w:val="0"/>
          <w:sz w:val="20"/>
          <w:szCs w:val="20"/>
          <w14:ligatures w14:val="none"/>
        </w:rPr>
        <w:t xml:space="preserve">additional sampling </w:t>
      </w:r>
      <w:del w:id="41" w:author="Joshi, Yash B." w:date="2023-08-01T15:00:00Z">
        <w:r w:rsidR="00E6653A" w:rsidDel="009162AB">
          <w:rPr>
            <w:rFonts w:ascii="Arial" w:eastAsia="Times New Roman" w:hAnsi="Arial" w:cs="Arial"/>
            <w:color w:val="000000"/>
            <w:kern w:val="0"/>
            <w:sz w:val="20"/>
            <w:szCs w:val="20"/>
            <w14:ligatures w14:val="none"/>
          </w:rPr>
          <w:delText xml:space="preserve">is required </w:delText>
        </w:r>
      </w:del>
      <w:ins w:id="42" w:author="Joshi, Yash B." w:date="2023-08-01T15:00:00Z">
        <w:r w:rsidR="009162AB">
          <w:rPr>
            <w:rFonts w:ascii="Arial" w:eastAsia="Times New Roman" w:hAnsi="Arial" w:cs="Arial"/>
            <w:color w:val="000000"/>
            <w:kern w:val="0"/>
            <w:sz w:val="20"/>
            <w:szCs w:val="20"/>
            <w14:ligatures w14:val="none"/>
          </w:rPr>
          <w:t xml:space="preserve">necessary </w:t>
        </w:r>
      </w:ins>
      <w:r w:rsidR="00E6653A">
        <w:rPr>
          <w:rFonts w:ascii="Arial" w:eastAsia="Times New Roman" w:hAnsi="Arial" w:cs="Arial"/>
          <w:color w:val="000000"/>
          <w:kern w:val="0"/>
          <w:sz w:val="20"/>
          <w:szCs w:val="20"/>
          <w14:ligatures w14:val="none"/>
        </w:rPr>
        <w:t>to achieve racial, gender, and ethnic parity</w:t>
      </w:r>
      <w:ins w:id="43" w:author="Joshi, Yash B." w:date="2023-08-01T15:00:00Z">
        <w:r w:rsidR="009162AB">
          <w:rPr>
            <w:rFonts w:ascii="Arial" w:eastAsia="Times New Roman" w:hAnsi="Arial" w:cs="Arial"/>
            <w:color w:val="000000"/>
            <w:kern w:val="0"/>
            <w:sz w:val="20"/>
            <w:szCs w:val="20"/>
            <w14:ligatures w14:val="none"/>
          </w:rPr>
          <w:t xml:space="preserve"> in schizophrenia research.</w:t>
        </w:r>
      </w:ins>
      <w:del w:id="44" w:author="Joshi, Yash B." w:date="2023-08-01T15:00:00Z">
        <w:r w:rsidR="00E6653A" w:rsidDel="009162AB">
          <w:rPr>
            <w:rFonts w:ascii="Arial" w:eastAsia="Times New Roman" w:hAnsi="Arial" w:cs="Arial"/>
            <w:color w:val="000000"/>
            <w:kern w:val="0"/>
            <w:sz w:val="20"/>
            <w:szCs w:val="20"/>
            <w14:ligatures w14:val="none"/>
          </w:rPr>
          <w:delText>.</w:delText>
        </w:r>
      </w:del>
    </w:p>
    <w:p w14:paraId="1E44646B" w14:textId="77777777" w:rsidR="0030075F" w:rsidRPr="0030075F" w:rsidRDefault="0030075F" w:rsidP="0030075F">
      <w:pPr>
        <w:shd w:val="clear" w:color="auto" w:fill="FFFFFF"/>
        <w:spacing w:line="240" w:lineRule="auto"/>
        <w:rPr>
          <w:rFonts w:ascii="Calibri" w:eastAsia="Times New Roman" w:hAnsi="Calibri" w:cs="Calibri"/>
          <w:color w:val="000000"/>
          <w:kern w:val="0"/>
          <w14:ligatures w14:val="none"/>
        </w:rPr>
      </w:pPr>
      <w:del w:id="45" w:author="Joshi, Yash B." w:date="2023-08-01T16:29:00Z">
        <w:r w:rsidRPr="0030075F" w:rsidDel="00A76E6E">
          <w:rPr>
            <w:rFonts w:ascii="Arial" w:eastAsia="Times New Roman" w:hAnsi="Arial" w:cs="Arial"/>
            <w:color w:val="000000"/>
            <w:kern w:val="0"/>
            <w:sz w:val="20"/>
            <w:szCs w:val="20"/>
            <w14:ligatures w14:val="none"/>
          </w:rPr>
          <w:delText> </w:delText>
        </w:r>
      </w:del>
    </w:p>
    <w:p w14:paraId="49A141FB" w14:textId="77777777" w:rsidR="0030075F" w:rsidRPr="008849EF" w:rsidRDefault="0030075F" w:rsidP="0030075F">
      <w:pPr>
        <w:shd w:val="clear" w:color="auto" w:fill="FFFFFF"/>
        <w:spacing w:line="240" w:lineRule="auto"/>
        <w:rPr>
          <w:rFonts w:ascii="Arial" w:eastAsia="Times New Roman" w:hAnsi="Arial" w:cs="Arial"/>
          <w:b/>
          <w:bCs/>
          <w:color w:val="000000"/>
          <w:kern w:val="0"/>
          <w:sz w:val="20"/>
          <w:szCs w:val="20"/>
          <w14:ligatures w14:val="none"/>
        </w:rPr>
      </w:pPr>
      <w:r w:rsidRPr="0030075F">
        <w:rPr>
          <w:rFonts w:ascii="Arial" w:eastAsia="Times New Roman" w:hAnsi="Arial" w:cs="Arial"/>
          <w:b/>
          <w:bCs/>
          <w:color w:val="000000"/>
          <w:kern w:val="0"/>
          <w:sz w:val="20"/>
          <w:szCs w:val="20"/>
          <w14:ligatures w14:val="none"/>
        </w:rPr>
        <w:t>Methods</w:t>
      </w:r>
    </w:p>
    <w:p w14:paraId="27267190" w14:textId="7E553119" w:rsidR="008A4C65" w:rsidRDefault="00595903" w:rsidP="0030075F">
      <w:pPr>
        <w:shd w:val="clear" w:color="auto" w:fill="FFFFFF"/>
        <w:spacing w:line="240" w:lineRule="auto"/>
        <w:rPr>
          <w:ins w:id="46" w:author="Joshi, Yash B." w:date="2023-08-01T15:59:00Z"/>
          <w:rFonts w:ascii="Arial" w:eastAsia="Times New Roman" w:hAnsi="Arial" w:cs="Arial"/>
          <w:color w:val="000000"/>
          <w:kern w:val="0"/>
          <w:sz w:val="20"/>
          <w:szCs w:val="20"/>
          <w14:ligatures w14:val="none"/>
        </w:rPr>
      </w:pPr>
      <w:ins w:id="47" w:author="Joshi, Yash B." w:date="2023-08-01T15:38:00Z">
        <w:r>
          <w:rPr>
            <w:rFonts w:ascii="Arial" w:eastAsia="Times New Roman" w:hAnsi="Arial" w:cs="Arial"/>
            <w:color w:val="000000"/>
            <w:kern w:val="0"/>
            <w:sz w:val="20"/>
            <w:szCs w:val="20"/>
            <w14:ligatures w14:val="none"/>
          </w:rPr>
          <w:t xml:space="preserve">The analysis cohort included 841 healthy control subjects (HCS) and 1060 subjects with schizophrenia (SZ) between ages 18 and 65 from </w:t>
        </w:r>
      </w:ins>
      <w:ins w:id="48" w:author="Joshi, Yash B." w:date="2023-08-01T15:45:00Z">
        <w:r>
          <w:rPr>
            <w:rFonts w:ascii="Arial" w:eastAsia="Times New Roman" w:hAnsi="Arial" w:cs="Arial"/>
            <w:color w:val="000000"/>
            <w:kern w:val="0"/>
            <w:sz w:val="20"/>
            <w:szCs w:val="20"/>
            <w14:ligatures w14:val="none"/>
          </w:rPr>
          <w:t xml:space="preserve">four of the five sites in the Consortium on the Genetics of Schizophrenia 2 (COGS2) study: </w:t>
        </w:r>
      </w:ins>
      <w:ins w:id="49" w:author="Joshi, Yash B." w:date="2023-08-01T15:38:00Z">
        <w:r>
          <w:rPr>
            <w:rFonts w:ascii="Arial" w:eastAsia="Times New Roman" w:hAnsi="Arial" w:cs="Arial"/>
            <w:color w:val="000000"/>
            <w:kern w:val="0"/>
            <w:sz w:val="20"/>
            <w:szCs w:val="20"/>
            <w14:ligatures w14:val="none"/>
          </w:rPr>
          <w:t xml:space="preserve">Los Angeles, New York, Philadelphia, and Seattle. </w:t>
        </w:r>
      </w:ins>
      <w:ins w:id="50" w:author="Joshi, Yash B." w:date="2023-08-01T15:39:00Z">
        <w:r>
          <w:rPr>
            <w:rFonts w:ascii="Arial" w:eastAsia="Times New Roman" w:hAnsi="Arial" w:cs="Arial"/>
            <w:color w:val="000000"/>
            <w:kern w:val="0"/>
            <w:sz w:val="20"/>
            <w:szCs w:val="20"/>
            <w14:ligatures w14:val="none"/>
          </w:rPr>
          <w:t xml:space="preserve">We generated a </w:t>
        </w:r>
      </w:ins>
      <w:ins w:id="51" w:author="Joshi, Yash B." w:date="2023-08-01T15:40:00Z">
        <w:r>
          <w:rPr>
            <w:rFonts w:ascii="Arial" w:eastAsia="Times New Roman" w:hAnsi="Arial" w:cs="Arial"/>
            <w:color w:val="000000"/>
            <w:kern w:val="0"/>
            <w:sz w:val="20"/>
            <w:szCs w:val="20"/>
            <w14:ligatures w14:val="none"/>
          </w:rPr>
          <w:t>D</w:t>
        </w:r>
      </w:ins>
      <w:ins w:id="52" w:author="Joshi, Yash B." w:date="2023-08-01T15:39:00Z">
        <w:r>
          <w:rPr>
            <w:rFonts w:ascii="Arial" w:eastAsia="Times New Roman" w:hAnsi="Arial" w:cs="Arial"/>
            <w:color w:val="000000"/>
            <w:kern w:val="0"/>
            <w:sz w:val="20"/>
            <w:szCs w:val="20"/>
            <w14:ligatures w14:val="none"/>
          </w:rPr>
          <w:t xml:space="preserve">iversity </w:t>
        </w:r>
      </w:ins>
      <w:ins w:id="53" w:author="Joshi, Yash B." w:date="2023-08-01T15:40:00Z">
        <w:r>
          <w:rPr>
            <w:rFonts w:ascii="Arial" w:eastAsia="Times New Roman" w:hAnsi="Arial" w:cs="Arial"/>
            <w:color w:val="000000"/>
            <w:kern w:val="0"/>
            <w:sz w:val="20"/>
            <w:szCs w:val="20"/>
            <w14:ligatures w14:val="none"/>
          </w:rPr>
          <w:t>I</w:t>
        </w:r>
      </w:ins>
      <w:ins w:id="54" w:author="Joshi, Yash B." w:date="2023-08-01T15:39:00Z">
        <w:r>
          <w:rPr>
            <w:rFonts w:ascii="Arial" w:eastAsia="Times New Roman" w:hAnsi="Arial" w:cs="Arial"/>
            <w:color w:val="000000"/>
            <w:kern w:val="0"/>
            <w:sz w:val="20"/>
            <w:szCs w:val="20"/>
            <w14:ligatures w14:val="none"/>
          </w:rPr>
          <w:t xml:space="preserve">ndex using </w:t>
        </w:r>
      </w:ins>
      <w:ins w:id="55" w:author="Joshi, Yash B." w:date="2023-08-01T15:40:00Z">
        <w:r>
          <w:rPr>
            <w:rFonts w:ascii="Arial" w:eastAsia="Times New Roman" w:hAnsi="Arial" w:cs="Arial"/>
            <w:color w:val="000000"/>
            <w:kern w:val="0"/>
            <w:sz w:val="20"/>
            <w:szCs w:val="20"/>
            <w14:ligatures w14:val="none"/>
          </w:rPr>
          <w:t xml:space="preserve">methodology from </w:t>
        </w:r>
      </w:ins>
      <w:ins w:id="56" w:author="Joshi, Yash B." w:date="2023-08-01T15:39:00Z">
        <w:r>
          <w:rPr>
            <w:rFonts w:ascii="Arial" w:eastAsia="Times New Roman" w:hAnsi="Arial" w:cs="Arial"/>
            <w:color w:val="000000"/>
            <w:kern w:val="0"/>
            <w:sz w:val="20"/>
            <w:szCs w:val="20"/>
            <w14:ligatures w14:val="none"/>
          </w:rPr>
          <w:t>National Equity Atlas</w:t>
        </w:r>
      </w:ins>
      <w:ins w:id="57" w:author="Joshi, Yash B." w:date="2023-08-01T15:43:00Z">
        <w:r>
          <w:rPr>
            <w:rFonts w:ascii="Arial" w:eastAsia="Times New Roman" w:hAnsi="Arial" w:cs="Arial"/>
            <w:color w:val="000000"/>
            <w:kern w:val="0"/>
            <w:sz w:val="20"/>
            <w:szCs w:val="20"/>
            <w14:ligatures w14:val="none"/>
          </w:rPr>
          <w:t xml:space="preserve"> and previously </w:t>
        </w:r>
      </w:ins>
      <w:ins w:id="58" w:author="Joshi, Yash B." w:date="2023-08-01T15:44:00Z">
        <w:r>
          <w:rPr>
            <w:rFonts w:ascii="Arial" w:eastAsia="Times New Roman" w:hAnsi="Arial" w:cs="Arial"/>
            <w:color w:val="000000"/>
            <w:kern w:val="0"/>
            <w:sz w:val="20"/>
            <w:szCs w:val="20"/>
            <w14:ligatures w14:val="none"/>
          </w:rPr>
          <w:t xml:space="preserve">published </w:t>
        </w:r>
      </w:ins>
      <w:ins w:id="59" w:author="Joshi, Yash B." w:date="2023-08-01T15:43:00Z">
        <w:r>
          <w:rPr>
            <w:rFonts w:ascii="Arial" w:eastAsia="Times New Roman" w:hAnsi="Arial" w:cs="Arial"/>
            <w:color w:val="000000"/>
            <w:kern w:val="0"/>
            <w:sz w:val="20"/>
            <w:szCs w:val="20"/>
            <w14:ligatures w14:val="none"/>
          </w:rPr>
          <w:t xml:space="preserve">entropy index calculation to </w:t>
        </w:r>
      </w:ins>
      <w:del w:id="60" w:author="Joshi, Yash B." w:date="2023-08-01T15:38:00Z">
        <w:r w:rsidR="0030075F" w:rsidDel="00595903">
          <w:rPr>
            <w:rFonts w:ascii="Arial" w:eastAsia="Times New Roman" w:hAnsi="Arial" w:cs="Arial"/>
            <w:color w:val="000000"/>
            <w:kern w:val="0"/>
            <w:sz w:val="20"/>
            <w:szCs w:val="20"/>
            <w14:ligatures w14:val="none"/>
          </w:rPr>
          <w:delText>We examined race, gender, and ethnicity information for 841 healthy control subjects</w:delText>
        </w:r>
        <w:r w:rsidR="005E3B0A" w:rsidDel="00595903">
          <w:rPr>
            <w:rFonts w:ascii="Arial" w:eastAsia="Times New Roman" w:hAnsi="Arial" w:cs="Arial"/>
            <w:color w:val="000000"/>
            <w:kern w:val="0"/>
            <w:sz w:val="20"/>
            <w:szCs w:val="20"/>
            <w14:ligatures w14:val="none"/>
          </w:rPr>
          <w:delText xml:space="preserve"> (HCS)</w:delText>
        </w:r>
        <w:r w:rsidR="0030075F" w:rsidDel="00595903">
          <w:rPr>
            <w:rFonts w:ascii="Arial" w:eastAsia="Times New Roman" w:hAnsi="Arial" w:cs="Arial"/>
            <w:color w:val="000000"/>
            <w:kern w:val="0"/>
            <w:sz w:val="20"/>
            <w:szCs w:val="20"/>
            <w14:ligatures w14:val="none"/>
          </w:rPr>
          <w:delText xml:space="preserve"> and 1060 subjects with schizophrenia</w:delText>
        </w:r>
        <w:r w:rsidR="005E3B0A" w:rsidDel="00595903">
          <w:rPr>
            <w:rFonts w:ascii="Arial" w:eastAsia="Times New Roman" w:hAnsi="Arial" w:cs="Arial"/>
            <w:color w:val="000000"/>
            <w:kern w:val="0"/>
            <w:sz w:val="20"/>
            <w:szCs w:val="20"/>
            <w14:ligatures w14:val="none"/>
          </w:rPr>
          <w:delText xml:space="preserve"> (SZ)</w:delText>
        </w:r>
        <w:r w:rsidR="0030075F" w:rsidDel="00595903">
          <w:rPr>
            <w:rFonts w:ascii="Arial" w:eastAsia="Times New Roman" w:hAnsi="Arial" w:cs="Arial"/>
            <w:color w:val="000000"/>
            <w:kern w:val="0"/>
            <w:sz w:val="20"/>
            <w:szCs w:val="20"/>
            <w14:ligatures w14:val="none"/>
          </w:rPr>
          <w:delText xml:space="preserve"> </w:delText>
        </w:r>
        <w:r w:rsidR="00D1241A" w:rsidDel="00595903">
          <w:rPr>
            <w:rFonts w:ascii="Arial" w:eastAsia="Times New Roman" w:hAnsi="Arial" w:cs="Arial"/>
            <w:color w:val="000000"/>
            <w:kern w:val="0"/>
            <w:sz w:val="20"/>
            <w:szCs w:val="20"/>
            <w14:ligatures w14:val="none"/>
          </w:rPr>
          <w:delText xml:space="preserve">between ages 18 and 65 </w:delText>
        </w:r>
        <w:r w:rsidR="0030075F" w:rsidDel="00595903">
          <w:rPr>
            <w:rFonts w:ascii="Arial" w:eastAsia="Times New Roman" w:hAnsi="Arial" w:cs="Arial"/>
            <w:color w:val="000000"/>
            <w:kern w:val="0"/>
            <w:sz w:val="20"/>
            <w:szCs w:val="20"/>
            <w14:ligatures w14:val="none"/>
          </w:rPr>
          <w:delText xml:space="preserve">from Los Angeles, New York, Philadelphia, and Seattle within the Consortium on the Genetics of Schizophrenia 2 (COGS2) study. </w:delText>
        </w:r>
      </w:del>
      <w:del w:id="61" w:author="Joshi, Yash B." w:date="2023-08-01T15:40:00Z">
        <w:r w:rsidR="0030075F" w:rsidDel="00595903">
          <w:rPr>
            <w:rFonts w:ascii="Arial" w:eastAsia="Times New Roman" w:hAnsi="Arial" w:cs="Arial"/>
            <w:color w:val="000000"/>
            <w:kern w:val="0"/>
            <w:sz w:val="20"/>
            <w:szCs w:val="20"/>
            <w14:ligatures w14:val="none"/>
          </w:rPr>
          <w:delText>T</w:delText>
        </w:r>
      </w:del>
      <w:del w:id="62" w:author="Joshi, Yash B." w:date="2023-08-01T15:43:00Z">
        <w:r w:rsidR="0030075F" w:rsidDel="00595903">
          <w:rPr>
            <w:rFonts w:ascii="Arial" w:eastAsia="Times New Roman" w:hAnsi="Arial" w:cs="Arial"/>
            <w:color w:val="000000"/>
            <w:kern w:val="0"/>
            <w:sz w:val="20"/>
            <w:szCs w:val="20"/>
            <w14:ligatures w14:val="none"/>
          </w:rPr>
          <w:delText xml:space="preserve">o </w:delText>
        </w:r>
      </w:del>
      <w:r w:rsidR="0030075F">
        <w:rPr>
          <w:rFonts w:ascii="Arial" w:eastAsia="Times New Roman" w:hAnsi="Arial" w:cs="Arial"/>
          <w:color w:val="000000"/>
          <w:kern w:val="0"/>
          <w:sz w:val="20"/>
          <w:szCs w:val="20"/>
          <w14:ligatures w14:val="none"/>
        </w:rPr>
        <w:t xml:space="preserve">characterize the diversity within </w:t>
      </w:r>
      <w:ins w:id="63" w:author="Joshi, Yash B." w:date="2023-08-01T15:44:00Z">
        <w:r>
          <w:rPr>
            <w:rFonts w:ascii="Arial" w:eastAsia="Times New Roman" w:hAnsi="Arial" w:cs="Arial"/>
            <w:color w:val="000000"/>
            <w:kern w:val="0"/>
            <w:sz w:val="20"/>
            <w:szCs w:val="20"/>
            <w14:ligatures w14:val="none"/>
          </w:rPr>
          <w:t>this</w:t>
        </w:r>
      </w:ins>
      <w:del w:id="64" w:author="Joshi, Yash B." w:date="2023-08-01T15:44:00Z">
        <w:r w:rsidR="0030075F" w:rsidDel="00595903">
          <w:rPr>
            <w:rFonts w:ascii="Arial" w:eastAsia="Times New Roman" w:hAnsi="Arial" w:cs="Arial"/>
            <w:color w:val="000000"/>
            <w:kern w:val="0"/>
            <w:sz w:val="20"/>
            <w:szCs w:val="20"/>
            <w14:ligatures w14:val="none"/>
          </w:rPr>
          <w:delText>our</w:delText>
        </w:r>
      </w:del>
      <w:r w:rsidR="0030075F">
        <w:rPr>
          <w:rFonts w:ascii="Arial" w:eastAsia="Times New Roman" w:hAnsi="Arial" w:cs="Arial"/>
          <w:color w:val="000000"/>
          <w:kern w:val="0"/>
          <w:sz w:val="20"/>
          <w:szCs w:val="20"/>
          <w14:ligatures w14:val="none"/>
        </w:rPr>
        <w:t xml:space="preserve"> sample</w:t>
      </w:r>
      <w:del w:id="65" w:author="Joshi, Yash B." w:date="2023-08-01T15:43:00Z">
        <w:r w:rsidR="0030075F" w:rsidDel="00595903">
          <w:rPr>
            <w:rFonts w:ascii="Arial" w:eastAsia="Times New Roman" w:hAnsi="Arial" w:cs="Arial"/>
            <w:color w:val="000000"/>
            <w:kern w:val="0"/>
            <w:sz w:val="20"/>
            <w:szCs w:val="20"/>
            <w14:ligatures w14:val="none"/>
          </w:rPr>
          <w:delText xml:space="preserve">, </w:delText>
        </w:r>
        <w:r w:rsidR="00E31270" w:rsidDel="00595903">
          <w:rPr>
            <w:rFonts w:ascii="Arial" w:eastAsia="Times New Roman" w:hAnsi="Arial" w:cs="Arial"/>
            <w:color w:val="000000"/>
            <w:kern w:val="0"/>
            <w:sz w:val="20"/>
            <w:szCs w:val="20"/>
            <w14:ligatures w14:val="none"/>
          </w:rPr>
          <w:delText>we drew from the Diversity Index methodology used by the National Equity Atlas and the entropy index calculation described in Massey &amp; Denton (1988)</w:delText>
        </w:r>
      </w:del>
      <w:r w:rsidR="00E31270">
        <w:rPr>
          <w:rFonts w:ascii="Arial" w:eastAsia="Times New Roman" w:hAnsi="Arial" w:cs="Arial"/>
          <w:color w:val="000000"/>
          <w:kern w:val="0"/>
          <w:sz w:val="20"/>
          <w:szCs w:val="20"/>
          <w14:ligatures w14:val="none"/>
        </w:rPr>
        <w:t>. W</w:t>
      </w:r>
      <w:r w:rsidR="0030075F">
        <w:rPr>
          <w:rFonts w:ascii="Arial" w:eastAsia="Times New Roman" w:hAnsi="Arial" w:cs="Arial"/>
          <w:color w:val="000000"/>
          <w:kern w:val="0"/>
          <w:sz w:val="20"/>
          <w:szCs w:val="20"/>
          <w14:ligatures w14:val="none"/>
        </w:rPr>
        <w:t xml:space="preserve">e created 24 </w:t>
      </w:r>
      <w:r w:rsidR="00E31270">
        <w:rPr>
          <w:rFonts w:ascii="Arial" w:eastAsia="Times New Roman" w:hAnsi="Arial" w:cs="Arial"/>
          <w:color w:val="000000"/>
          <w:kern w:val="0"/>
          <w:sz w:val="20"/>
          <w:szCs w:val="20"/>
          <w14:ligatures w14:val="none"/>
        </w:rPr>
        <w:t xml:space="preserve">categories based on </w:t>
      </w:r>
      <w:r w:rsidR="0030075F">
        <w:rPr>
          <w:rFonts w:ascii="Arial" w:eastAsia="Times New Roman" w:hAnsi="Arial" w:cs="Arial"/>
          <w:color w:val="000000"/>
          <w:kern w:val="0"/>
          <w:sz w:val="20"/>
          <w:szCs w:val="20"/>
          <w14:ligatures w14:val="none"/>
        </w:rPr>
        <w:t>race (White</w:t>
      </w:r>
      <w:del w:id="66" w:author="Joshi, Yash B." w:date="2023-08-01T15:43:00Z">
        <w:r w:rsidR="0030075F" w:rsidDel="00595903">
          <w:rPr>
            <w:rFonts w:ascii="Arial" w:eastAsia="Times New Roman" w:hAnsi="Arial" w:cs="Arial"/>
            <w:color w:val="000000"/>
            <w:kern w:val="0"/>
            <w:sz w:val="20"/>
            <w:szCs w:val="20"/>
            <w14:ligatures w14:val="none"/>
          </w:rPr>
          <w:delText>/Caucasian</w:delText>
        </w:r>
      </w:del>
      <w:r w:rsidR="0030075F">
        <w:rPr>
          <w:rFonts w:ascii="Arial" w:eastAsia="Times New Roman" w:hAnsi="Arial" w:cs="Arial"/>
          <w:color w:val="000000"/>
          <w:kern w:val="0"/>
          <w:sz w:val="20"/>
          <w:szCs w:val="20"/>
          <w14:ligatures w14:val="none"/>
        </w:rPr>
        <w:t xml:space="preserve">, </w:t>
      </w:r>
      <w:r w:rsidR="005E3B0A">
        <w:rPr>
          <w:rFonts w:ascii="Arial" w:eastAsia="Times New Roman" w:hAnsi="Arial" w:cs="Arial"/>
          <w:color w:val="000000"/>
          <w:kern w:val="0"/>
          <w:sz w:val="20"/>
          <w:szCs w:val="20"/>
          <w14:ligatures w14:val="none"/>
        </w:rPr>
        <w:t>African-American</w:t>
      </w:r>
      <w:r w:rsidR="0030075F">
        <w:rPr>
          <w:rFonts w:ascii="Arial" w:eastAsia="Times New Roman" w:hAnsi="Arial" w:cs="Arial"/>
          <w:color w:val="000000"/>
          <w:kern w:val="0"/>
          <w:sz w:val="20"/>
          <w:szCs w:val="20"/>
          <w14:ligatures w14:val="none"/>
        </w:rPr>
        <w:t xml:space="preserve">, American Indian/Alaska Native, Asian, Pacific </w:t>
      </w:r>
      <w:r w:rsidR="00E31270">
        <w:rPr>
          <w:rFonts w:ascii="Arial" w:eastAsia="Times New Roman" w:hAnsi="Arial" w:cs="Arial"/>
          <w:color w:val="000000"/>
          <w:kern w:val="0"/>
          <w:sz w:val="20"/>
          <w:szCs w:val="20"/>
          <w14:ligatures w14:val="none"/>
        </w:rPr>
        <w:t>Islander</w:t>
      </w:r>
      <w:r w:rsidR="0030075F">
        <w:rPr>
          <w:rFonts w:ascii="Arial" w:eastAsia="Times New Roman" w:hAnsi="Arial" w:cs="Arial"/>
          <w:color w:val="000000"/>
          <w:kern w:val="0"/>
          <w:sz w:val="20"/>
          <w:szCs w:val="20"/>
          <w14:ligatures w14:val="none"/>
        </w:rPr>
        <w:t>/Native Hawaiian, and Mixed/Other), ethnicity (Hispanic/Latino or no</w:t>
      </w:r>
      <w:ins w:id="67" w:author="Joshi, Yash B." w:date="2023-08-01T15:44:00Z">
        <w:r>
          <w:rPr>
            <w:rFonts w:ascii="Arial" w:eastAsia="Times New Roman" w:hAnsi="Arial" w:cs="Arial"/>
            <w:color w:val="000000"/>
            <w:kern w:val="0"/>
            <w:sz w:val="20"/>
            <w:szCs w:val="20"/>
            <w14:ligatures w14:val="none"/>
          </w:rPr>
          <w:t>n</w:t>
        </w:r>
      </w:ins>
      <w:del w:id="68" w:author="Joshi, Yash B." w:date="2023-08-01T15:44:00Z">
        <w:r w:rsidR="0030075F" w:rsidDel="00595903">
          <w:rPr>
            <w:rFonts w:ascii="Arial" w:eastAsia="Times New Roman" w:hAnsi="Arial" w:cs="Arial"/>
            <w:color w:val="000000"/>
            <w:kern w:val="0"/>
            <w:sz w:val="20"/>
            <w:szCs w:val="20"/>
            <w14:ligatures w14:val="none"/>
          </w:rPr>
          <w:delText>t</w:delText>
        </w:r>
      </w:del>
      <w:ins w:id="69" w:author="Daniel Zoleikhaeian" w:date="2023-08-01T16:56:00Z">
        <w:r w:rsidR="000C503B">
          <w:rPr>
            <w:rFonts w:ascii="Arial" w:eastAsia="Times New Roman" w:hAnsi="Arial" w:cs="Arial"/>
            <w:color w:val="000000"/>
            <w:kern w:val="0"/>
            <w:sz w:val="20"/>
            <w:szCs w:val="20"/>
            <w14:ligatures w14:val="none"/>
          </w:rPr>
          <w:t>-</w:t>
        </w:r>
      </w:ins>
      <w:del w:id="70" w:author="Daniel Zoleikhaeian" w:date="2023-08-01T16:56:00Z">
        <w:r w:rsidR="0030075F" w:rsidDel="000C503B">
          <w:rPr>
            <w:rFonts w:ascii="Arial" w:eastAsia="Times New Roman" w:hAnsi="Arial" w:cs="Arial"/>
            <w:color w:val="000000"/>
            <w:kern w:val="0"/>
            <w:sz w:val="20"/>
            <w:szCs w:val="20"/>
            <w14:ligatures w14:val="none"/>
          </w:rPr>
          <w:delText xml:space="preserve"> </w:delText>
        </w:r>
      </w:del>
      <w:r w:rsidR="0030075F">
        <w:rPr>
          <w:rFonts w:ascii="Arial" w:eastAsia="Times New Roman" w:hAnsi="Arial" w:cs="Arial"/>
          <w:color w:val="000000"/>
          <w:kern w:val="0"/>
          <w:sz w:val="20"/>
          <w:szCs w:val="20"/>
          <w14:ligatures w14:val="none"/>
        </w:rPr>
        <w:t>Hispanic/Latino), and gender (Male/Female)</w:t>
      </w:r>
      <w:ins w:id="71" w:author="Joshi, Yash B." w:date="2023-08-01T15:44:00Z">
        <w:r>
          <w:rPr>
            <w:rFonts w:ascii="Arial" w:eastAsia="Times New Roman" w:hAnsi="Arial" w:cs="Arial"/>
            <w:color w:val="000000"/>
            <w:kern w:val="0"/>
            <w:sz w:val="20"/>
            <w:szCs w:val="20"/>
            <w14:ligatures w14:val="none"/>
          </w:rPr>
          <w:t xml:space="preserve"> based on demographic </w:t>
        </w:r>
      </w:ins>
      <w:ins w:id="72" w:author="Joshi, Yash B." w:date="2023-08-01T15:46:00Z">
        <w:r>
          <w:rPr>
            <w:rFonts w:ascii="Arial" w:eastAsia="Times New Roman" w:hAnsi="Arial" w:cs="Arial"/>
            <w:color w:val="000000"/>
            <w:kern w:val="0"/>
            <w:sz w:val="20"/>
            <w:szCs w:val="20"/>
            <w14:ligatures w14:val="none"/>
          </w:rPr>
          <w:t>classification of COGS2 and generated D</w:t>
        </w:r>
      </w:ins>
      <w:ins w:id="73" w:author="Joshi, Yash B." w:date="2023-08-01T15:53:00Z">
        <w:r w:rsidR="00E05188">
          <w:rPr>
            <w:rFonts w:ascii="Arial" w:eastAsia="Times New Roman" w:hAnsi="Arial" w:cs="Arial"/>
            <w:color w:val="000000"/>
            <w:kern w:val="0"/>
            <w:sz w:val="20"/>
            <w:szCs w:val="20"/>
            <w14:ligatures w14:val="none"/>
          </w:rPr>
          <w:t>iversity Index</w:t>
        </w:r>
      </w:ins>
      <w:ins w:id="74" w:author="Joshi, Yash B." w:date="2023-08-01T15:46:00Z">
        <w:r>
          <w:rPr>
            <w:rFonts w:ascii="Arial" w:eastAsia="Times New Roman" w:hAnsi="Arial" w:cs="Arial"/>
            <w:color w:val="000000"/>
            <w:kern w:val="0"/>
            <w:sz w:val="20"/>
            <w:szCs w:val="20"/>
            <w14:ligatures w14:val="none"/>
          </w:rPr>
          <w:t xml:space="preserve"> values for both HCS and SZ subjects for each </w:t>
        </w:r>
      </w:ins>
      <w:ins w:id="75" w:author="Joshi, Yash B." w:date="2023-08-01T15:47:00Z">
        <w:r>
          <w:rPr>
            <w:rFonts w:ascii="Arial" w:eastAsia="Times New Roman" w:hAnsi="Arial" w:cs="Arial"/>
            <w:color w:val="000000"/>
            <w:kern w:val="0"/>
            <w:sz w:val="20"/>
            <w:szCs w:val="20"/>
            <w14:ligatures w14:val="none"/>
          </w:rPr>
          <w:t>city</w:t>
        </w:r>
      </w:ins>
      <w:ins w:id="76" w:author="Joshi, Yash B." w:date="2023-08-01T15:46:00Z">
        <w:r>
          <w:rPr>
            <w:rFonts w:ascii="Arial" w:eastAsia="Times New Roman" w:hAnsi="Arial" w:cs="Arial"/>
            <w:color w:val="000000"/>
            <w:kern w:val="0"/>
            <w:sz w:val="20"/>
            <w:szCs w:val="20"/>
            <w14:ligatures w14:val="none"/>
          </w:rPr>
          <w:t>.</w:t>
        </w:r>
      </w:ins>
      <w:ins w:id="77" w:author="Joshi, Yash B." w:date="2023-08-01T15:47:00Z">
        <w:r>
          <w:rPr>
            <w:rFonts w:ascii="Arial" w:eastAsia="Times New Roman" w:hAnsi="Arial" w:cs="Arial"/>
            <w:color w:val="000000"/>
            <w:kern w:val="0"/>
            <w:sz w:val="20"/>
            <w:szCs w:val="20"/>
            <w14:ligatures w14:val="none"/>
          </w:rPr>
          <w:t xml:space="preserve"> </w:t>
        </w:r>
      </w:ins>
      <w:del w:id="78" w:author="Joshi, Yash B." w:date="2023-08-01T15:47:00Z">
        <w:r w:rsidR="00E31270" w:rsidDel="00595903">
          <w:rPr>
            <w:rFonts w:ascii="Arial" w:eastAsia="Times New Roman" w:hAnsi="Arial" w:cs="Arial"/>
            <w:color w:val="000000"/>
            <w:kern w:val="0"/>
            <w:sz w:val="20"/>
            <w:szCs w:val="20"/>
            <w14:ligatures w14:val="none"/>
          </w:rPr>
          <w:delText xml:space="preserve">. We used the proportions in these categories to generate a Diversity Index by diagnosis for each COGS2 city. </w:delText>
        </w:r>
      </w:del>
      <w:r w:rsidR="00E31270">
        <w:rPr>
          <w:rFonts w:ascii="Arial" w:eastAsia="Times New Roman" w:hAnsi="Arial" w:cs="Arial"/>
          <w:color w:val="000000"/>
          <w:kern w:val="0"/>
          <w:sz w:val="20"/>
          <w:szCs w:val="20"/>
          <w14:ligatures w14:val="none"/>
        </w:rPr>
        <w:t xml:space="preserve">These proportions and </w:t>
      </w:r>
      <w:ins w:id="79" w:author="Joshi, Yash B." w:date="2023-08-01T16:05:00Z">
        <w:r w:rsidR="008A4C65">
          <w:rPr>
            <w:rFonts w:ascii="Arial" w:eastAsia="Times New Roman" w:hAnsi="Arial" w:cs="Arial"/>
            <w:color w:val="000000"/>
            <w:kern w:val="0"/>
            <w:sz w:val="20"/>
            <w:szCs w:val="20"/>
            <w14:ligatures w14:val="none"/>
          </w:rPr>
          <w:t>D</w:t>
        </w:r>
      </w:ins>
      <w:del w:id="80" w:author="Joshi, Yash B." w:date="2023-08-01T16:05:00Z">
        <w:r w:rsidR="00E31270" w:rsidDel="008A4C65">
          <w:rPr>
            <w:rFonts w:ascii="Arial" w:eastAsia="Times New Roman" w:hAnsi="Arial" w:cs="Arial"/>
            <w:color w:val="000000"/>
            <w:kern w:val="0"/>
            <w:sz w:val="20"/>
            <w:szCs w:val="20"/>
            <w14:ligatures w14:val="none"/>
          </w:rPr>
          <w:delText>d</w:delText>
        </w:r>
      </w:del>
      <w:r w:rsidR="00E31270">
        <w:rPr>
          <w:rFonts w:ascii="Arial" w:eastAsia="Times New Roman" w:hAnsi="Arial" w:cs="Arial"/>
          <w:color w:val="000000"/>
          <w:kern w:val="0"/>
          <w:sz w:val="20"/>
          <w:szCs w:val="20"/>
          <w14:ligatures w14:val="none"/>
        </w:rPr>
        <w:t xml:space="preserve">iversity </w:t>
      </w:r>
      <w:ins w:id="81" w:author="Joshi, Yash B." w:date="2023-08-01T16:05:00Z">
        <w:r w:rsidR="008A4C65">
          <w:rPr>
            <w:rFonts w:ascii="Arial" w:eastAsia="Times New Roman" w:hAnsi="Arial" w:cs="Arial"/>
            <w:color w:val="000000"/>
            <w:kern w:val="0"/>
            <w:sz w:val="20"/>
            <w:szCs w:val="20"/>
            <w14:ligatures w14:val="none"/>
          </w:rPr>
          <w:t>I</w:t>
        </w:r>
      </w:ins>
      <w:del w:id="82" w:author="Joshi, Yash B." w:date="2023-08-01T16:05:00Z">
        <w:r w:rsidR="00E31270" w:rsidDel="008A4C65">
          <w:rPr>
            <w:rFonts w:ascii="Arial" w:eastAsia="Times New Roman" w:hAnsi="Arial" w:cs="Arial"/>
            <w:color w:val="000000"/>
            <w:kern w:val="0"/>
            <w:sz w:val="20"/>
            <w:szCs w:val="20"/>
            <w14:ligatures w14:val="none"/>
          </w:rPr>
          <w:delText>i</w:delText>
        </w:r>
      </w:del>
      <w:r w:rsidR="00E31270">
        <w:rPr>
          <w:rFonts w:ascii="Arial" w:eastAsia="Times New Roman" w:hAnsi="Arial" w:cs="Arial"/>
          <w:color w:val="000000"/>
          <w:kern w:val="0"/>
          <w:sz w:val="20"/>
          <w:szCs w:val="20"/>
          <w14:ligatures w14:val="none"/>
        </w:rPr>
        <w:t>nd</w:t>
      </w:r>
      <w:ins w:id="83" w:author="Joshi, Yash B." w:date="2023-08-01T16:05:00Z">
        <w:r w:rsidR="008A4C65">
          <w:rPr>
            <w:rFonts w:ascii="Arial" w:eastAsia="Times New Roman" w:hAnsi="Arial" w:cs="Arial"/>
            <w:color w:val="000000"/>
            <w:kern w:val="0"/>
            <w:sz w:val="20"/>
            <w:szCs w:val="20"/>
            <w14:ligatures w14:val="none"/>
          </w:rPr>
          <w:t>exes</w:t>
        </w:r>
      </w:ins>
      <w:del w:id="84" w:author="Joshi, Yash B." w:date="2023-08-01T16:05:00Z">
        <w:r w:rsidR="00E31270" w:rsidDel="008A4C65">
          <w:rPr>
            <w:rFonts w:ascii="Arial" w:eastAsia="Times New Roman" w:hAnsi="Arial" w:cs="Arial"/>
            <w:color w:val="000000"/>
            <w:kern w:val="0"/>
            <w:sz w:val="20"/>
            <w:szCs w:val="20"/>
            <w14:ligatures w14:val="none"/>
          </w:rPr>
          <w:delText>ices</w:delText>
        </w:r>
      </w:del>
      <w:r w:rsidR="00E31270">
        <w:rPr>
          <w:rFonts w:ascii="Arial" w:eastAsia="Times New Roman" w:hAnsi="Arial" w:cs="Arial"/>
          <w:color w:val="000000"/>
          <w:kern w:val="0"/>
          <w:sz w:val="20"/>
          <w:szCs w:val="20"/>
          <w14:ligatures w14:val="none"/>
        </w:rPr>
        <w:t xml:space="preserve"> were compared to those generated from American Community Survey (ACS) census </w:t>
      </w:r>
      <w:del w:id="85" w:author="Joshi, Yash B." w:date="2023-08-01T15:47:00Z">
        <w:r w:rsidR="00197B79" w:rsidDel="00595903">
          <w:rPr>
            <w:rFonts w:ascii="Arial" w:eastAsia="Times New Roman" w:hAnsi="Arial" w:cs="Arial"/>
            <w:color w:val="000000"/>
            <w:kern w:val="0"/>
            <w:sz w:val="20"/>
            <w:szCs w:val="20"/>
            <w14:ligatures w14:val="none"/>
          </w:rPr>
          <w:delText xml:space="preserve">1% sample </w:delText>
        </w:r>
      </w:del>
      <w:r w:rsidR="00E31270">
        <w:rPr>
          <w:rFonts w:ascii="Arial" w:eastAsia="Times New Roman" w:hAnsi="Arial" w:cs="Arial"/>
          <w:color w:val="000000"/>
          <w:kern w:val="0"/>
          <w:sz w:val="20"/>
          <w:szCs w:val="20"/>
          <w14:ligatures w14:val="none"/>
        </w:rPr>
        <w:t xml:space="preserve">data </w:t>
      </w:r>
      <w:del w:id="86" w:author="Joshi, Yash B." w:date="2023-08-01T15:47:00Z">
        <w:r w:rsidR="00E31270" w:rsidDel="00595903">
          <w:rPr>
            <w:rFonts w:ascii="Arial" w:eastAsia="Times New Roman" w:hAnsi="Arial" w:cs="Arial"/>
            <w:color w:val="000000"/>
            <w:kern w:val="0"/>
            <w:sz w:val="20"/>
            <w:szCs w:val="20"/>
            <w14:ligatures w14:val="none"/>
          </w:rPr>
          <w:delText xml:space="preserve">on </w:delText>
        </w:r>
      </w:del>
      <w:ins w:id="87" w:author="Joshi, Yash B." w:date="2023-08-01T15:47:00Z">
        <w:r>
          <w:rPr>
            <w:rFonts w:ascii="Arial" w:eastAsia="Times New Roman" w:hAnsi="Arial" w:cs="Arial"/>
            <w:color w:val="000000"/>
            <w:kern w:val="0"/>
            <w:sz w:val="20"/>
            <w:szCs w:val="20"/>
            <w14:ligatures w14:val="none"/>
          </w:rPr>
          <w:t xml:space="preserve">for each of the above cities </w:t>
        </w:r>
      </w:ins>
      <w:del w:id="88" w:author="Joshi, Yash B." w:date="2023-08-01T15:47:00Z">
        <w:r w:rsidR="00E31270" w:rsidDel="00595903">
          <w:rPr>
            <w:rFonts w:ascii="Arial" w:eastAsia="Times New Roman" w:hAnsi="Arial" w:cs="Arial"/>
            <w:color w:val="000000"/>
            <w:kern w:val="0"/>
            <w:sz w:val="20"/>
            <w:szCs w:val="20"/>
            <w14:ligatures w14:val="none"/>
          </w:rPr>
          <w:delText>the respective COGS2 cities</w:delText>
        </w:r>
        <w:r w:rsidR="00D1241A" w:rsidDel="00595903">
          <w:rPr>
            <w:rFonts w:ascii="Arial" w:eastAsia="Times New Roman" w:hAnsi="Arial" w:cs="Arial"/>
            <w:color w:val="000000"/>
            <w:kern w:val="0"/>
            <w:sz w:val="20"/>
            <w:szCs w:val="20"/>
            <w14:ligatures w14:val="none"/>
          </w:rPr>
          <w:delText xml:space="preserve"> </w:delText>
        </w:r>
      </w:del>
      <w:r w:rsidR="00D1241A">
        <w:rPr>
          <w:rFonts w:ascii="Arial" w:eastAsia="Times New Roman" w:hAnsi="Arial" w:cs="Arial"/>
          <w:color w:val="000000"/>
          <w:kern w:val="0"/>
          <w:sz w:val="20"/>
          <w:szCs w:val="20"/>
          <w14:ligatures w14:val="none"/>
        </w:rPr>
        <w:t>from 2010-2014, limited to individuals between ages 18 and 65</w:t>
      </w:r>
      <w:r w:rsidR="00E31270">
        <w:rPr>
          <w:rFonts w:ascii="Arial" w:eastAsia="Times New Roman" w:hAnsi="Arial" w:cs="Arial"/>
          <w:color w:val="000000"/>
          <w:kern w:val="0"/>
          <w:sz w:val="20"/>
          <w:szCs w:val="20"/>
          <w14:ligatures w14:val="none"/>
        </w:rPr>
        <w:t xml:space="preserve">. </w:t>
      </w:r>
      <w:ins w:id="89" w:author="Joshi, Yash B." w:date="2023-08-01T15:49:00Z">
        <w:r w:rsidR="00E05188">
          <w:rPr>
            <w:rFonts w:ascii="Arial" w:eastAsia="Times New Roman" w:hAnsi="Arial" w:cs="Arial"/>
            <w:color w:val="000000"/>
            <w:kern w:val="0"/>
            <w:sz w:val="20"/>
            <w:szCs w:val="20"/>
            <w14:ligatures w14:val="none"/>
          </w:rPr>
          <w:t xml:space="preserve">We carried out </w:t>
        </w:r>
      </w:ins>
      <w:ins w:id="90" w:author="Joshi, Yash B." w:date="2023-08-01T15:50:00Z">
        <w:r w:rsidR="00E05188">
          <w:rPr>
            <w:rFonts w:ascii="Arial" w:eastAsia="Times New Roman" w:hAnsi="Arial" w:cs="Arial"/>
            <w:color w:val="000000"/>
            <w:kern w:val="0"/>
            <w:sz w:val="20"/>
            <w:szCs w:val="20"/>
            <w14:ligatures w14:val="none"/>
          </w:rPr>
          <w:t xml:space="preserve">a </w:t>
        </w:r>
      </w:ins>
      <w:ins w:id="91" w:author="Joshi, Yash B." w:date="2023-08-01T15:51:00Z">
        <w:r w:rsidR="00E05188">
          <w:rPr>
            <w:rFonts w:ascii="Arial" w:eastAsia="Times New Roman" w:hAnsi="Arial" w:cs="Arial"/>
            <w:color w:val="000000"/>
            <w:kern w:val="0"/>
            <w:sz w:val="20"/>
            <w:szCs w:val="20"/>
            <w14:ligatures w14:val="none"/>
          </w:rPr>
          <w:t>simulation</w:t>
        </w:r>
      </w:ins>
      <w:ins w:id="92" w:author="Joshi, Yash B." w:date="2023-08-01T15:49:00Z">
        <w:r w:rsidR="00E05188">
          <w:rPr>
            <w:rFonts w:ascii="Arial" w:eastAsia="Times New Roman" w:hAnsi="Arial" w:cs="Arial"/>
            <w:color w:val="000000"/>
            <w:kern w:val="0"/>
            <w:sz w:val="20"/>
            <w:szCs w:val="20"/>
            <w14:ligatures w14:val="none"/>
          </w:rPr>
          <w:t xml:space="preserve"> </w:t>
        </w:r>
      </w:ins>
      <w:ins w:id="93" w:author="Joshi, Yash B." w:date="2023-08-01T15:50:00Z">
        <w:r w:rsidR="00E05188">
          <w:rPr>
            <w:rFonts w:ascii="Arial" w:eastAsia="Times New Roman" w:hAnsi="Arial" w:cs="Arial"/>
            <w:color w:val="000000"/>
            <w:kern w:val="0"/>
            <w:sz w:val="20"/>
            <w:szCs w:val="20"/>
            <w14:ligatures w14:val="none"/>
          </w:rPr>
          <w:t>algorithm</w:t>
        </w:r>
      </w:ins>
      <w:ins w:id="94" w:author="Joshi, Yash B." w:date="2023-08-01T15:49:00Z">
        <w:r w:rsidR="00E05188">
          <w:rPr>
            <w:rFonts w:ascii="Arial" w:eastAsia="Times New Roman" w:hAnsi="Arial" w:cs="Arial"/>
            <w:color w:val="000000"/>
            <w:kern w:val="0"/>
            <w:sz w:val="20"/>
            <w:szCs w:val="20"/>
            <w14:ligatures w14:val="none"/>
          </w:rPr>
          <w:t xml:space="preserve"> w</w:t>
        </w:r>
      </w:ins>
      <w:ins w:id="95" w:author="Joshi, Yash B." w:date="2023-08-01T15:50:00Z">
        <w:r w:rsidR="00E05188">
          <w:rPr>
            <w:rFonts w:ascii="Arial" w:eastAsia="Times New Roman" w:hAnsi="Arial" w:cs="Arial"/>
            <w:color w:val="000000"/>
            <w:kern w:val="0"/>
            <w:sz w:val="20"/>
            <w:szCs w:val="20"/>
            <w14:ligatures w14:val="none"/>
          </w:rPr>
          <w:t xml:space="preserve">hich </w:t>
        </w:r>
      </w:ins>
      <w:ins w:id="96" w:author="Joshi, Yash B." w:date="2023-08-01T15:54:00Z">
        <w:r w:rsidR="00E05188">
          <w:rPr>
            <w:rFonts w:ascii="Arial" w:eastAsia="Times New Roman" w:hAnsi="Arial" w:cs="Arial"/>
            <w:color w:val="000000"/>
            <w:kern w:val="0"/>
            <w:sz w:val="20"/>
            <w:szCs w:val="20"/>
            <w14:ligatures w14:val="none"/>
          </w:rPr>
          <w:t xml:space="preserve">1) </w:t>
        </w:r>
      </w:ins>
      <w:ins w:id="97" w:author="Joshi, Yash B." w:date="2023-08-01T16:02:00Z">
        <w:r w:rsidR="008A4C65">
          <w:rPr>
            <w:rFonts w:ascii="Arial" w:eastAsia="Times New Roman" w:hAnsi="Arial" w:cs="Arial"/>
            <w:color w:val="000000"/>
            <w:kern w:val="0"/>
            <w:sz w:val="20"/>
            <w:szCs w:val="20"/>
            <w14:ligatures w14:val="none"/>
          </w:rPr>
          <w:t xml:space="preserve">randomly </w:t>
        </w:r>
      </w:ins>
      <w:ins w:id="98" w:author="Joshi, Yash B." w:date="2023-08-01T15:50:00Z">
        <w:r w:rsidR="00E05188">
          <w:rPr>
            <w:rFonts w:ascii="Arial" w:eastAsia="Times New Roman" w:hAnsi="Arial" w:cs="Arial"/>
            <w:color w:val="000000"/>
            <w:kern w:val="0"/>
            <w:sz w:val="20"/>
            <w:szCs w:val="20"/>
            <w14:ligatures w14:val="none"/>
          </w:rPr>
          <w:t xml:space="preserve">resampled </w:t>
        </w:r>
      </w:ins>
      <w:ins w:id="99" w:author="Joshi, Yash B." w:date="2023-08-01T15:51:00Z">
        <w:r w:rsidR="00E05188">
          <w:rPr>
            <w:rFonts w:ascii="Arial" w:eastAsia="Times New Roman" w:hAnsi="Arial" w:cs="Arial"/>
            <w:color w:val="000000"/>
            <w:kern w:val="0"/>
            <w:sz w:val="20"/>
            <w:szCs w:val="20"/>
            <w14:ligatures w14:val="none"/>
          </w:rPr>
          <w:t>COGS2 HCS and SZ cohorts</w:t>
        </w:r>
      </w:ins>
      <w:ins w:id="100" w:author="Joshi, Yash B." w:date="2023-08-01T15:52:00Z">
        <w:r w:rsidR="00E05188">
          <w:rPr>
            <w:rFonts w:ascii="Arial" w:eastAsia="Times New Roman" w:hAnsi="Arial" w:cs="Arial"/>
            <w:color w:val="000000"/>
            <w:kern w:val="0"/>
            <w:sz w:val="20"/>
            <w:szCs w:val="20"/>
            <w14:ligatures w14:val="none"/>
          </w:rPr>
          <w:t xml:space="preserve">, separately, to identify how many resamples would be required </w:t>
        </w:r>
      </w:ins>
      <w:ins w:id="101" w:author="Joshi, Yash B." w:date="2023-08-01T15:54:00Z">
        <w:r w:rsidR="00E05188">
          <w:rPr>
            <w:rFonts w:ascii="Arial" w:eastAsia="Times New Roman" w:hAnsi="Arial" w:cs="Arial"/>
            <w:color w:val="000000"/>
            <w:kern w:val="0"/>
            <w:sz w:val="20"/>
            <w:szCs w:val="20"/>
            <w14:ligatures w14:val="none"/>
          </w:rPr>
          <w:t>to</w:t>
        </w:r>
      </w:ins>
      <w:ins w:id="102" w:author="Joshi, Yash B." w:date="2023-08-01T16:02:00Z">
        <w:r w:rsidR="008A4C65">
          <w:rPr>
            <w:rFonts w:ascii="Arial" w:eastAsia="Times New Roman" w:hAnsi="Arial" w:cs="Arial"/>
            <w:color w:val="000000"/>
            <w:kern w:val="0"/>
            <w:sz w:val="20"/>
            <w:szCs w:val="20"/>
            <w14:ligatures w14:val="none"/>
          </w:rPr>
          <w:t xml:space="preserve"> approximate</w:t>
        </w:r>
      </w:ins>
      <w:ins w:id="103" w:author="Joshi, Yash B." w:date="2023-08-01T15:52:00Z">
        <w:r w:rsidR="00E05188">
          <w:rPr>
            <w:rFonts w:ascii="Arial" w:eastAsia="Times New Roman" w:hAnsi="Arial" w:cs="Arial"/>
            <w:color w:val="000000"/>
            <w:kern w:val="0"/>
            <w:sz w:val="20"/>
            <w:szCs w:val="20"/>
            <w14:ligatures w14:val="none"/>
          </w:rPr>
          <w:t xml:space="preserve"> </w:t>
        </w:r>
      </w:ins>
      <w:ins w:id="104" w:author="Joshi, Yash B." w:date="2023-08-01T15:54:00Z">
        <w:r w:rsidR="00E05188">
          <w:rPr>
            <w:rFonts w:ascii="Arial" w:eastAsia="Times New Roman" w:hAnsi="Arial" w:cs="Arial"/>
            <w:color w:val="000000"/>
            <w:kern w:val="0"/>
            <w:sz w:val="20"/>
            <w:szCs w:val="20"/>
            <w14:ligatures w14:val="none"/>
          </w:rPr>
          <w:t>the</w:t>
        </w:r>
      </w:ins>
      <w:ins w:id="105" w:author="Joshi, Yash B." w:date="2023-08-01T15:52:00Z">
        <w:r w:rsidR="00E05188">
          <w:rPr>
            <w:rFonts w:ascii="Arial" w:eastAsia="Times New Roman" w:hAnsi="Arial" w:cs="Arial"/>
            <w:color w:val="000000"/>
            <w:kern w:val="0"/>
            <w:sz w:val="20"/>
            <w:szCs w:val="20"/>
            <w14:ligatures w14:val="none"/>
          </w:rPr>
          <w:t xml:space="preserve"> </w:t>
        </w:r>
      </w:ins>
      <w:ins w:id="106" w:author="Joshi, Yash B." w:date="2023-08-01T15:53:00Z">
        <w:r w:rsidR="00E05188">
          <w:rPr>
            <w:rFonts w:ascii="Arial" w:eastAsia="Times New Roman" w:hAnsi="Arial" w:cs="Arial"/>
            <w:color w:val="000000"/>
            <w:kern w:val="0"/>
            <w:sz w:val="20"/>
            <w:szCs w:val="20"/>
            <w14:ligatures w14:val="none"/>
          </w:rPr>
          <w:t>ACS Diversity Index</w:t>
        </w:r>
      </w:ins>
      <w:ins w:id="107" w:author="Joshi, Yash B." w:date="2023-08-01T15:52:00Z">
        <w:r w:rsidR="00E05188">
          <w:rPr>
            <w:rFonts w:ascii="Arial" w:eastAsia="Times New Roman" w:hAnsi="Arial" w:cs="Arial"/>
            <w:color w:val="000000"/>
            <w:kern w:val="0"/>
            <w:sz w:val="20"/>
            <w:szCs w:val="20"/>
            <w14:ligatures w14:val="none"/>
          </w:rPr>
          <w:t xml:space="preserve"> </w:t>
        </w:r>
      </w:ins>
      <w:ins w:id="108" w:author="Joshi, Yash B." w:date="2023-08-01T15:54:00Z">
        <w:r w:rsidR="00E05188">
          <w:rPr>
            <w:rFonts w:ascii="Arial" w:eastAsia="Times New Roman" w:hAnsi="Arial" w:cs="Arial"/>
            <w:color w:val="000000"/>
            <w:kern w:val="0"/>
            <w:sz w:val="20"/>
            <w:szCs w:val="20"/>
            <w14:ligatures w14:val="none"/>
          </w:rPr>
          <w:t xml:space="preserve">of COGS2 </w:t>
        </w:r>
      </w:ins>
      <w:ins w:id="109" w:author="Joshi, Yash B." w:date="2023-08-01T16:02:00Z">
        <w:r w:rsidR="008A4C65">
          <w:rPr>
            <w:rFonts w:ascii="Arial" w:eastAsia="Times New Roman" w:hAnsi="Arial" w:cs="Arial"/>
            <w:color w:val="000000"/>
            <w:kern w:val="0"/>
            <w:sz w:val="20"/>
            <w:szCs w:val="20"/>
            <w14:ligatures w14:val="none"/>
          </w:rPr>
          <w:t xml:space="preserve">study </w:t>
        </w:r>
      </w:ins>
      <w:ins w:id="110" w:author="Joshi, Yash B." w:date="2023-08-01T15:54:00Z">
        <w:r w:rsidR="00E05188">
          <w:rPr>
            <w:rFonts w:ascii="Arial" w:eastAsia="Times New Roman" w:hAnsi="Arial" w:cs="Arial"/>
            <w:color w:val="000000"/>
            <w:kern w:val="0"/>
            <w:sz w:val="20"/>
            <w:szCs w:val="20"/>
            <w14:ligatures w14:val="none"/>
          </w:rPr>
          <w:t xml:space="preserve">sites, and 2) </w:t>
        </w:r>
      </w:ins>
      <w:ins w:id="111" w:author="Joshi, Yash B." w:date="2023-08-01T16:02:00Z">
        <w:r w:rsidR="008A4C65">
          <w:rPr>
            <w:rFonts w:ascii="Arial" w:eastAsia="Times New Roman" w:hAnsi="Arial" w:cs="Arial"/>
            <w:color w:val="000000"/>
            <w:kern w:val="0"/>
            <w:sz w:val="20"/>
            <w:szCs w:val="20"/>
            <w14:ligatures w14:val="none"/>
          </w:rPr>
          <w:t xml:space="preserve">randomly </w:t>
        </w:r>
      </w:ins>
      <w:ins w:id="112" w:author="Joshi, Yash B." w:date="2023-08-01T15:54:00Z">
        <w:r w:rsidR="00E05188">
          <w:rPr>
            <w:rFonts w:ascii="Arial" w:eastAsia="Times New Roman" w:hAnsi="Arial" w:cs="Arial"/>
            <w:color w:val="000000"/>
            <w:kern w:val="0"/>
            <w:sz w:val="20"/>
            <w:szCs w:val="20"/>
            <w14:ligatures w14:val="none"/>
          </w:rPr>
          <w:t>resample</w:t>
        </w:r>
      </w:ins>
      <w:ins w:id="113" w:author="Joshi, Yash B." w:date="2023-08-01T16:02:00Z">
        <w:r w:rsidR="008A4C65">
          <w:rPr>
            <w:rFonts w:ascii="Arial" w:eastAsia="Times New Roman" w:hAnsi="Arial" w:cs="Arial"/>
            <w:color w:val="000000"/>
            <w:kern w:val="0"/>
            <w:sz w:val="20"/>
            <w:szCs w:val="20"/>
            <w14:ligatures w14:val="none"/>
          </w:rPr>
          <w:t>d</w:t>
        </w:r>
      </w:ins>
      <w:ins w:id="114" w:author="Joshi, Yash B." w:date="2023-08-01T15:54:00Z">
        <w:r w:rsidR="00E05188">
          <w:rPr>
            <w:rFonts w:ascii="Arial" w:eastAsia="Times New Roman" w:hAnsi="Arial" w:cs="Arial"/>
            <w:color w:val="000000"/>
            <w:kern w:val="0"/>
            <w:sz w:val="20"/>
            <w:szCs w:val="20"/>
            <w14:ligatures w14:val="none"/>
          </w:rPr>
          <w:t xml:space="preserve"> the SZ cohort to identify how many re</w:t>
        </w:r>
      </w:ins>
      <w:ins w:id="115" w:author="Joshi, Yash B." w:date="2023-08-01T15:55:00Z">
        <w:r w:rsidR="00E05188">
          <w:rPr>
            <w:rFonts w:ascii="Arial" w:eastAsia="Times New Roman" w:hAnsi="Arial" w:cs="Arial"/>
            <w:color w:val="000000"/>
            <w:kern w:val="0"/>
            <w:sz w:val="20"/>
            <w:szCs w:val="20"/>
            <w14:ligatures w14:val="none"/>
          </w:rPr>
          <w:t xml:space="preserve">samples would be required to </w:t>
        </w:r>
      </w:ins>
      <w:ins w:id="116" w:author="Joshi, Yash B." w:date="2023-08-01T16:01:00Z">
        <w:r w:rsidR="008A4C65">
          <w:rPr>
            <w:rFonts w:ascii="Arial" w:eastAsia="Times New Roman" w:hAnsi="Arial" w:cs="Arial"/>
            <w:color w:val="000000"/>
            <w:kern w:val="0"/>
            <w:sz w:val="20"/>
            <w:szCs w:val="20"/>
            <w14:ligatures w14:val="none"/>
          </w:rPr>
          <w:t>approximate</w:t>
        </w:r>
      </w:ins>
      <w:ins w:id="117" w:author="Joshi, Yash B." w:date="2023-08-01T15:55:00Z">
        <w:r w:rsidR="00E05188">
          <w:rPr>
            <w:rFonts w:ascii="Arial" w:eastAsia="Times New Roman" w:hAnsi="Arial" w:cs="Arial"/>
            <w:color w:val="000000"/>
            <w:kern w:val="0"/>
            <w:sz w:val="20"/>
            <w:szCs w:val="20"/>
            <w14:ligatures w14:val="none"/>
          </w:rPr>
          <w:t xml:space="preserve"> the HCS Diversity Index in COGS2</w:t>
        </w:r>
      </w:ins>
      <w:ins w:id="118" w:author="Joshi, Yash B." w:date="2023-08-01T16:01:00Z">
        <w:r w:rsidR="008A4C65">
          <w:rPr>
            <w:rFonts w:ascii="Arial" w:eastAsia="Times New Roman" w:hAnsi="Arial" w:cs="Arial"/>
            <w:color w:val="000000"/>
            <w:kern w:val="0"/>
            <w:sz w:val="20"/>
            <w:szCs w:val="20"/>
            <w14:ligatures w14:val="none"/>
          </w:rPr>
          <w:t>.</w:t>
        </w:r>
      </w:ins>
      <w:ins w:id="119" w:author="Joshi, Yash B." w:date="2023-08-01T16:02:00Z">
        <w:r w:rsidR="008A4C65">
          <w:rPr>
            <w:rFonts w:ascii="Arial" w:eastAsia="Times New Roman" w:hAnsi="Arial" w:cs="Arial"/>
            <w:color w:val="000000"/>
            <w:kern w:val="0"/>
            <w:sz w:val="20"/>
            <w:szCs w:val="20"/>
            <w14:ligatures w14:val="none"/>
          </w:rPr>
          <w:t xml:space="preserve"> </w:t>
        </w:r>
      </w:ins>
      <w:ins w:id="120" w:author="Joshi, Yash B." w:date="2023-08-01T16:03:00Z">
        <w:r w:rsidR="008A4C65">
          <w:rPr>
            <w:rFonts w:ascii="Arial" w:eastAsia="Times New Roman" w:hAnsi="Arial" w:cs="Arial"/>
            <w:color w:val="000000"/>
            <w:kern w:val="0"/>
            <w:sz w:val="20"/>
            <w:szCs w:val="20"/>
            <w14:ligatures w14:val="none"/>
          </w:rPr>
          <w:t xml:space="preserve">All simulations were </w:t>
        </w:r>
      </w:ins>
      <w:ins w:id="121" w:author="Joshi, Yash B." w:date="2023-08-01T16:04:00Z">
        <w:r w:rsidR="008A4C65">
          <w:rPr>
            <w:rFonts w:ascii="Arial" w:eastAsia="Times New Roman" w:hAnsi="Arial" w:cs="Arial"/>
            <w:color w:val="000000"/>
            <w:kern w:val="0"/>
            <w:sz w:val="20"/>
            <w:szCs w:val="20"/>
            <w14:ligatures w14:val="none"/>
          </w:rPr>
          <w:t>repeated</w:t>
        </w:r>
      </w:ins>
      <w:ins w:id="122" w:author="Joshi, Yash B." w:date="2023-08-01T16:03:00Z">
        <w:r w:rsidR="008A4C65">
          <w:rPr>
            <w:rFonts w:ascii="Arial" w:eastAsia="Times New Roman" w:hAnsi="Arial" w:cs="Arial"/>
            <w:color w:val="000000"/>
            <w:kern w:val="0"/>
            <w:sz w:val="20"/>
            <w:szCs w:val="20"/>
            <w14:ligatures w14:val="none"/>
          </w:rPr>
          <w:t xml:space="preserve"> 1,000</w:t>
        </w:r>
      </w:ins>
      <w:ins w:id="123" w:author="Joshi, Yash B." w:date="2023-08-01T16:04:00Z">
        <w:r w:rsidR="008A4C65">
          <w:rPr>
            <w:rFonts w:ascii="Arial" w:eastAsia="Times New Roman" w:hAnsi="Arial" w:cs="Arial"/>
            <w:color w:val="000000"/>
            <w:kern w:val="0"/>
            <w:sz w:val="20"/>
            <w:szCs w:val="20"/>
            <w14:ligatures w14:val="none"/>
          </w:rPr>
          <w:t xml:space="preserve"> times</w:t>
        </w:r>
      </w:ins>
      <w:ins w:id="124" w:author="Joshi, Yash B." w:date="2023-08-01T16:05:00Z">
        <w:r w:rsidR="008A4C65">
          <w:rPr>
            <w:rFonts w:ascii="Arial" w:eastAsia="Times New Roman" w:hAnsi="Arial" w:cs="Arial"/>
            <w:color w:val="000000"/>
            <w:kern w:val="0"/>
            <w:sz w:val="20"/>
            <w:szCs w:val="20"/>
            <w14:ligatures w14:val="none"/>
          </w:rPr>
          <w:t xml:space="preserve"> and each resample was set to 50% of the COGS2 recruitment cohort</w:t>
        </w:r>
      </w:ins>
      <w:ins w:id="125" w:author="Joshi, Yash B." w:date="2023-08-01T16:29:00Z">
        <w:r w:rsidR="00A76E6E">
          <w:rPr>
            <w:rFonts w:ascii="Arial" w:eastAsia="Times New Roman" w:hAnsi="Arial" w:cs="Arial"/>
            <w:color w:val="000000"/>
            <w:kern w:val="0"/>
            <w:sz w:val="20"/>
            <w:szCs w:val="20"/>
            <w14:ligatures w14:val="none"/>
          </w:rPr>
          <w:t>.</w:t>
        </w:r>
      </w:ins>
    </w:p>
    <w:p w14:paraId="40CD17EA" w14:textId="28C6D6C2" w:rsidR="0030075F" w:rsidDel="00E05188" w:rsidRDefault="00E31270">
      <w:pPr>
        <w:shd w:val="clear" w:color="auto" w:fill="FFFFFF"/>
        <w:spacing w:line="240" w:lineRule="auto"/>
        <w:rPr>
          <w:del w:id="126" w:author="Joshi, Yash B." w:date="2023-08-01T15:48:00Z"/>
          <w:rFonts w:ascii="Arial" w:eastAsia="Times New Roman" w:hAnsi="Arial" w:cs="Arial"/>
          <w:color w:val="000000"/>
          <w:kern w:val="0"/>
          <w:sz w:val="20"/>
          <w:szCs w:val="20"/>
          <w14:ligatures w14:val="none"/>
        </w:rPr>
      </w:pPr>
      <w:del w:id="127" w:author="Joshi, Yash B." w:date="2023-08-01T15:47:00Z">
        <w:r w:rsidDel="00595903">
          <w:rPr>
            <w:rFonts w:ascii="Arial" w:eastAsia="Times New Roman" w:hAnsi="Arial" w:cs="Arial"/>
            <w:color w:val="000000"/>
            <w:kern w:val="0"/>
            <w:sz w:val="20"/>
            <w:szCs w:val="20"/>
            <w14:ligatures w14:val="none"/>
          </w:rPr>
          <w:delText xml:space="preserve">Data for San Diego was not accessible through ACS, so </w:delText>
        </w:r>
        <w:r w:rsidR="00E6653A" w:rsidDel="00595903">
          <w:rPr>
            <w:rFonts w:ascii="Arial" w:eastAsia="Times New Roman" w:hAnsi="Arial" w:cs="Arial"/>
            <w:color w:val="000000"/>
            <w:kern w:val="0"/>
            <w:sz w:val="20"/>
            <w:szCs w:val="20"/>
            <w14:ligatures w14:val="none"/>
          </w:rPr>
          <w:delText xml:space="preserve">subjects from San Diego </w:delText>
        </w:r>
        <w:r w:rsidDel="00595903">
          <w:rPr>
            <w:rFonts w:ascii="Arial" w:eastAsia="Times New Roman" w:hAnsi="Arial" w:cs="Arial"/>
            <w:color w:val="000000"/>
            <w:kern w:val="0"/>
            <w:sz w:val="20"/>
            <w:szCs w:val="20"/>
            <w14:ligatures w14:val="none"/>
          </w:rPr>
          <w:delText>w</w:delText>
        </w:r>
        <w:r w:rsidR="00E6653A" w:rsidDel="00595903">
          <w:rPr>
            <w:rFonts w:ascii="Arial" w:eastAsia="Times New Roman" w:hAnsi="Arial" w:cs="Arial"/>
            <w:color w:val="000000"/>
            <w:kern w:val="0"/>
            <w:sz w:val="20"/>
            <w:szCs w:val="20"/>
            <w14:ligatures w14:val="none"/>
          </w:rPr>
          <w:delText>ere</w:delText>
        </w:r>
        <w:r w:rsidDel="00595903">
          <w:rPr>
            <w:rFonts w:ascii="Arial" w:eastAsia="Times New Roman" w:hAnsi="Arial" w:cs="Arial"/>
            <w:color w:val="000000"/>
            <w:kern w:val="0"/>
            <w:sz w:val="20"/>
            <w:szCs w:val="20"/>
            <w14:ligatures w14:val="none"/>
          </w:rPr>
          <w:delText xml:space="preserve"> omitted from analysis. </w:delText>
        </w:r>
      </w:del>
    </w:p>
    <w:p w14:paraId="416AB9D1" w14:textId="47050D6B" w:rsidR="0030075F" w:rsidRPr="0030075F" w:rsidDel="008A4C65" w:rsidRDefault="00E31270" w:rsidP="008A4C65">
      <w:pPr>
        <w:shd w:val="clear" w:color="auto" w:fill="FFFFFF"/>
        <w:spacing w:line="240" w:lineRule="auto"/>
        <w:rPr>
          <w:del w:id="128" w:author="Joshi, Yash B." w:date="2023-08-01T16:04:00Z"/>
          <w:rFonts w:ascii="Calibri" w:eastAsia="Times New Roman" w:hAnsi="Calibri" w:cs="Calibri"/>
          <w:color w:val="000000"/>
          <w:kern w:val="0"/>
          <w14:ligatures w14:val="none"/>
        </w:rPr>
      </w:pPr>
      <w:del w:id="129" w:author="Joshi, Yash B." w:date="2023-08-01T15:48:00Z">
        <w:r w:rsidDel="00E05188">
          <w:rPr>
            <w:rFonts w:ascii="Arial" w:eastAsia="Times New Roman" w:hAnsi="Arial" w:cs="Arial"/>
            <w:color w:val="000000"/>
            <w:kern w:val="0"/>
            <w:sz w:val="20"/>
            <w:szCs w:val="20"/>
            <w14:ligatures w14:val="none"/>
          </w:rPr>
          <w:delText xml:space="preserve">In addition to diversity characterization, </w:delText>
        </w:r>
        <w:r w:rsidR="00197B79" w:rsidDel="00E05188">
          <w:rPr>
            <w:rFonts w:ascii="Arial" w:eastAsia="Times New Roman" w:hAnsi="Arial" w:cs="Arial"/>
            <w:color w:val="000000"/>
            <w:kern w:val="0"/>
            <w:sz w:val="20"/>
            <w:szCs w:val="20"/>
            <w14:ligatures w14:val="none"/>
          </w:rPr>
          <w:delText>w</w:delText>
        </w:r>
      </w:del>
      <w:del w:id="130" w:author="Joshi, Yash B." w:date="2023-08-01T16:00:00Z">
        <w:r w:rsidR="00197B79" w:rsidDel="008A4C65">
          <w:rPr>
            <w:rFonts w:ascii="Arial" w:eastAsia="Times New Roman" w:hAnsi="Arial" w:cs="Arial"/>
            <w:color w:val="000000"/>
            <w:kern w:val="0"/>
            <w:sz w:val="20"/>
            <w:szCs w:val="20"/>
            <w14:ligatures w14:val="none"/>
          </w:rPr>
          <w:delText>e conducted simulations to more closely examine the demographic closeness between the COGS2 healthy control/schizophrenia samples and the pooled background city population. The pooled background city population was created by combining ACS data, weighting the data from each city by the observed proportions of each city within COGS2. For example, if Los Angeles provided 25% of control subjects in COGS2, then the person-weight (PERWT) variable from the 1% ACS sample data in Los Angeles would be rescaled by 0.25. Our sampling algorithm involves</w:delText>
        </w:r>
      </w:del>
      <w:del w:id="131" w:author="Joshi, Yash B." w:date="2023-08-01T16:04:00Z">
        <w:r w:rsidR="00197B79" w:rsidDel="008A4C65">
          <w:rPr>
            <w:rFonts w:ascii="Arial" w:eastAsia="Times New Roman" w:hAnsi="Arial" w:cs="Arial"/>
            <w:color w:val="000000"/>
            <w:kern w:val="0"/>
            <w:sz w:val="20"/>
            <w:szCs w:val="20"/>
            <w14:ligatures w14:val="none"/>
          </w:rPr>
          <w:delText xml:space="preserve"> </w:delText>
        </w:r>
      </w:del>
      <w:del w:id="132" w:author="Joshi, Yash B." w:date="2023-08-01T16:00:00Z">
        <w:r w:rsidR="00197B79" w:rsidDel="008A4C65">
          <w:rPr>
            <w:rFonts w:ascii="Arial" w:eastAsia="Times New Roman" w:hAnsi="Arial" w:cs="Arial"/>
            <w:color w:val="000000"/>
            <w:kern w:val="0"/>
            <w:sz w:val="20"/>
            <w:szCs w:val="20"/>
            <w14:ligatures w14:val="none"/>
          </w:rPr>
          <w:delText xml:space="preserve">the </w:delText>
        </w:r>
      </w:del>
      <w:del w:id="133" w:author="Joshi, Yash B." w:date="2023-08-01T16:01:00Z">
        <w:r w:rsidR="00197B79" w:rsidDel="008A4C65">
          <w:rPr>
            <w:rFonts w:ascii="Arial" w:eastAsia="Times New Roman" w:hAnsi="Arial" w:cs="Arial"/>
            <w:color w:val="000000"/>
            <w:kern w:val="0"/>
            <w:sz w:val="20"/>
            <w:szCs w:val="20"/>
            <w14:ligatures w14:val="none"/>
          </w:rPr>
          <w:delText xml:space="preserve">following </w:delText>
        </w:r>
      </w:del>
      <w:del w:id="134" w:author="Joshi, Yash B." w:date="2023-08-01T16:04:00Z">
        <w:r w:rsidR="00197B79" w:rsidDel="008A4C65">
          <w:rPr>
            <w:rFonts w:ascii="Arial" w:eastAsia="Times New Roman" w:hAnsi="Arial" w:cs="Arial"/>
            <w:color w:val="000000"/>
            <w:kern w:val="0"/>
            <w:sz w:val="20"/>
            <w:szCs w:val="20"/>
            <w14:ligatures w14:val="none"/>
          </w:rPr>
          <w:delText xml:space="preserve">steps: 1) Resample </w:delText>
        </w:r>
        <w:r w:rsidR="008849EF" w:rsidDel="008A4C65">
          <w:rPr>
            <w:rFonts w:ascii="Arial" w:eastAsia="Times New Roman" w:hAnsi="Arial" w:cs="Arial"/>
            <w:color w:val="000000"/>
            <w:kern w:val="0"/>
            <w:sz w:val="20"/>
            <w:szCs w:val="20"/>
            <w14:ligatures w14:val="none"/>
          </w:rPr>
          <w:delText>a pre-specified percent of</w:delText>
        </w:r>
        <w:r w:rsidR="00197B79" w:rsidDel="008A4C65">
          <w:rPr>
            <w:rFonts w:ascii="Arial" w:eastAsia="Times New Roman" w:hAnsi="Arial" w:cs="Arial"/>
            <w:color w:val="000000"/>
            <w:kern w:val="0"/>
            <w:sz w:val="20"/>
            <w:szCs w:val="20"/>
            <w14:ligatures w14:val="none"/>
          </w:rPr>
          <w:delText xml:space="preserve"> original COGS2 sample, 2) Reject the subjects who are oversampled as based on the background city proportions, 3) Add the remaining subjects to the COGS2 sample, 4) Re-calculate the 24-factor demographic proportions</w:delText>
        </w:r>
        <w:r w:rsidR="008849EF" w:rsidDel="008A4C65">
          <w:rPr>
            <w:rFonts w:ascii="Arial" w:eastAsia="Times New Roman" w:hAnsi="Arial" w:cs="Arial"/>
            <w:color w:val="000000"/>
            <w:kern w:val="0"/>
            <w:sz w:val="20"/>
            <w:szCs w:val="20"/>
            <w14:ligatures w14:val="none"/>
          </w:rPr>
          <w:delText>, and</w:delText>
        </w:r>
        <w:r w:rsidR="00197B79" w:rsidDel="008A4C65">
          <w:rPr>
            <w:rFonts w:ascii="Arial" w:eastAsia="Times New Roman" w:hAnsi="Arial" w:cs="Arial"/>
            <w:color w:val="000000"/>
            <w:kern w:val="0"/>
            <w:sz w:val="20"/>
            <w:szCs w:val="20"/>
            <w14:ligatures w14:val="none"/>
          </w:rPr>
          <w:delText xml:space="preserve"> 5) Stop algorithm if all the proportions are within a pre-specified</w:delText>
        </w:r>
        <w:r w:rsidR="008849EF" w:rsidDel="008A4C65">
          <w:rPr>
            <w:rFonts w:ascii="Arial" w:eastAsia="Times New Roman" w:hAnsi="Arial" w:cs="Arial"/>
            <w:color w:val="000000"/>
            <w:kern w:val="0"/>
            <w:sz w:val="20"/>
            <w:szCs w:val="20"/>
            <w14:ligatures w14:val="none"/>
          </w:rPr>
          <w:delText xml:space="preserve"> absolute difference with the proportions from the background city population. </w:delText>
        </w:r>
        <w:r w:rsidR="00E6653A" w:rsidDel="008A4C65">
          <w:rPr>
            <w:rFonts w:ascii="Arial" w:eastAsia="Times New Roman" w:hAnsi="Arial" w:cs="Arial"/>
            <w:color w:val="000000"/>
            <w:kern w:val="0"/>
            <w:sz w:val="20"/>
            <w:szCs w:val="20"/>
            <w14:ligatures w14:val="none"/>
          </w:rPr>
          <w:delText xml:space="preserve">The sampling assumption behind our algorithm is that the original COGS sample represents the population of people that enters schizophrenia research studies, which may differ from the city population. </w:delText>
        </w:r>
        <w:r w:rsidR="002C65A3" w:rsidDel="008A4C65">
          <w:rPr>
            <w:rFonts w:ascii="Arial" w:eastAsia="Times New Roman" w:hAnsi="Arial" w:cs="Arial"/>
            <w:color w:val="000000"/>
            <w:kern w:val="0"/>
            <w:sz w:val="20"/>
            <w:szCs w:val="20"/>
            <w14:ligatures w14:val="none"/>
          </w:rPr>
          <w:delText xml:space="preserve">Categories that were not present in the original COGS sample but were preset in the ACS sample were omitted. </w:delText>
        </w:r>
        <w:r w:rsidR="008849EF" w:rsidDel="008A4C65">
          <w:rPr>
            <w:rFonts w:ascii="Arial" w:eastAsia="Times New Roman" w:hAnsi="Arial" w:cs="Arial"/>
            <w:color w:val="000000"/>
            <w:kern w:val="0"/>
            <w:sz w:val="20"/>
            <w:szCs w:val="20"/>
            <w14:ligatures w14:val="none"/>
          </w:rPr>
          <w:delText xml:space="preserve">For our simulations, each resample was 50% of the original COGS2 sample size per diagnosis, and the absolute difference threshold was 0.025. </w:delText>
        </w:r>
        <w:r w:rsidR="00197B79" w:rsidDel="008A4C65">
          <w:rPr>
            <w:rFonts w:ascii="Arial" w:eastAsia="Times New Roman" w:hAnsi="Arial" w:cs="Arial"/>
            <w:color w:val="000000"/>
            <w:kern w:val="0"/>
            <w:sz w:val="20"/>
            <w:szCs w:val="20"/>
            <w14:ligatures w14:val="none"/>
          </w:rPr>
          <w:delText xml:space="preserve">   </w:delText>
        </w:r>
      </w:del>
    </w:p>
    <w:p w14:paraId="36676EA1" w14:textId="77777777" w:rsidR="0030075F" w:rsidRPr="0030075F" w:rsidDel="00A76E6E" w:rsidRDefault="0030075F" w:rsidP="0030075F">
      <w:pPr>
        <w:shd w:val="clear" w:color="auto" w:fill="FFFFFF"/>
        <w:spacing w:line="240" w:lineRule="auto"/>
        <w:rPr>
          <w:del w:id="135" w:author="Joshi, Yash B." w:date="2023-08-01T16:29:00Z"/>
          <w:rFonts w:ascii="Calibri" w:eastAsia="Times New Roman" w:hAnsi="Calibri" w:cs="Calibri"/>
          <w:color w:val="000000"/>
          <w:kern w:val="0"/>
          <w14:ligatures w14:val="none"/>
        </w:rPr>
      </w:pPr>
      <w:del w:id="136" w:author="Joshi, Yash B." w:date="2023-08-01T16:29:00Z">
        <w:r w:rsidRPr="0030075F" w:rsidDel="00A76E6E">
          <w:rPr>
            <w:rFonts w:ascii="Arial" w:eastAsia="Times New Roman" w:hAnsi="Arial" w:cs="Arial"/>
            <w:color w:val="000000"/>
            <w:kern w:val="0"/>
            <w:sz w:val="20"/>
            <w:szCs w:val="20"/>
            <w14:ligatures w14:val="none"/>
          </w:rPr>
          <w:delText> </w:delText>
        </w:r>
      </w:del>
    </w:p>
    <w:p w14:paraId="390BD8F3" w14:textId="42A7D853" w:rsidR="0030075F" w:rsidRDefault="0030075F" w:rsidP="0030075F">
      <w:pPr>
        <w:shd w:val="clear" w:color="auto" w:fill="FFFFFF"/>
        <w:spacing w:line="240" w:lineRule="auto"/>
        <w:rPr>
          <w:rFonts w:ascii="Arial" w:eastAsia="Times New Roman" w:hAnsi="Arial" w:cs="Arial"/>
          <w:b/>
          <w:bCs/>
          <w:color w:val="000000"/>
          <w:kern w:val="0"/>
          <w:sz w:val="20"/>
          <w:szCs w:val="20"/>
          <w14:ligatures w14:val="none"/>
        </w:rPr>
      </w:pPr>
      <w:r w:rsidRPr="0030075F">
        <w:rPr>
          <w:rFonts w:ascii="Arial" w:eastAsia="Times New Roman" w:hAnsi="Arial" w:cs="Arial"/>
          <w:b/>
          <w:bCs/>
          <w:color w:val="000000"/>
          <w:kern w:val="0"/>
          <w:sz w:val="20"/>
          <w:szCs w:val="20"/>
          <w14:ligatures w14:val="none"/>
        </w:rPr>
        <w:t>Results</w:t>
      </w:r>
      <w:r w:rsidR="005C5B37" w:rsidRPr="00D1241A">
        <w:rPr>
          <w:rFonts w:ascii="Arial" w:eastAsia="Times New Roman" w:hAnsi="Arial" w:cs="Arial"/>
          <w:b/>
          <w:bCs/>
          <w:color w:val="000000"/>
          <w:kern w:val="0"/>
          <w:sz w:val="20"/>
          <w:szCs w:val="20"/>
          <w14:ligatures w14:val="none"/>
        </w:rPr>
        <w:t xml:space="preserve">  </w:t>
      </w:r>
      <w:r w:rsidRPr="0030075F">
        <w:rPr>
          <w:rFonts w:ascii="Arial" w:eastAsia="Times New Roman" w:hAnsi="Arial" w:cs="Arial"/>
          <w:b/>
          <w:bCs/>
          <w:color w:val="000000"/>
          <w:kern w:val="0"/>
          <w:sz w:val="20"/>
          <w:szCs w:val="20"/>
          <w14:ligatures w14:val="none"/>
        </w:rPr>
        <w:t> </w:t>
      </w:r>
    </w:p>
    <w:p w14:paraId="5E0EAA18" w14:textId="462DCC36" w:rsidR="00A55218" w:rsidRDefault="008A4C65" w:rsidP="003D0B2D">
      <w:pPr>
        <w:shd w:val="clear" w:color="auto" w:fill="FFFFFF"/>
        <w:spacing w:line="240" w:lineRule="auto"/>
        <w:rPr>
          <w:ins w:id="137" w:author="Daniel Zoleikhaeian" w:date="2023-08-01T18:20:00Z"/>
          <w:rFonts w:ascii="Arial" w:eastAsia="Times New Roman" w:hAnsi="Arial" w:cs="Arial"/>
          <w:color w:val="000000"/>
          <w:kern w:val="0"/>
          <w:sz w:val="20"/>
          <w:szCs w:val="20"/>
          <w14:ligatures w14:val="none"/>
        </w:rPr>
      </w:pPr>
      <w:ins w:id="138" w:author="Joshi, Yash B." w:date="2023-08-01T16:06:00Z">
        <w:r>
          <w:rPr>
            <w:rFonts w:ascii="Arial" w:eastAsia="Times New Roman" w:hAnsi="Arial" w:cs="Arial"/>
            <w:color w:val="000000"/>
            <w:kern w:val="0"/>
            <w:sz w:val="20"/>
            <w:szCs w:val="20"/>
            <w14:ligatures w14:val="none"/>
          </w:rPr>
          <w:t xml:space="preserve">Across COGS2, </w:t>
        </w:r>
        <w:del w:id="139" w:author="Daniel Zoleikhaeian" w:date="2023-08-01T17:36:00Z">
          <w:r w:rsidDel="005022E3">
            <w:rPr>
              <w:rFonts w:ascii="Arial" w:eastAsia="Times New Roman" w:hAnsi="Arial" w:cs="Arial"/>
              <w:color w:val="000000"/>
              <w:kern w:val="0"/>
              <w:sz w:val="20"/>
              <w:szCs w:val="20"/>
              <w14:ligatures w14:val="none"/>
            </w:rPr>
            <w:delText>XXX/YYY/ZZZ</w:delText>
          </w:r>
        </w:del>
      </w:ins>
      <w:ins w:id="140" w:author="Daniel Zoleikhaeian" w:date="2023-08-01T17:36:00Z">
        <w:r w:rsidR="005022E3">
          <w:rPr>
            <w:rFonts w:ascii="Arial" w:eastAsia="Times New Roman" w:hAnsi="Arial" w:cs="Arial"/>
            <w:color w:val="000000"/>
            <w:kern w:val="0"/>
            <w:sz w:val="20"/>
            <w:szCs w:val="20"/>
            <w14:ligatures w14:val="none"/>
          </w:rPr>
          <w:t>non-Hispanic African-Americans</w:t>
        </w:r>
      </w:ins>
      <w:ins w:id="141" w:author="Daniel Zoleikhaeian" w:date="2023-08-01T18:02:00Z">
        <w:r w:rsidR="00A11946">
          <w:rPr>
            <w:rFonts w:ascii="Arial" w:eastAsia="Times New Roman" w:hAnsi="Arial" w:cs="Arial"/>
            <w:color w:val="000000"/>
            <w:kern w:val="0"/>
            <w:sz w:val="20"/>
            <w:szCs w:val="20"/>
            <w14:ligatures w14:val="none"/>
          </w:rPr>
          <w:t xml:space="preserve"> males</w:t>
        </w:r>
      </w:ins>
      <w:ins w:id="142" w:author="Daniel Zoleikhaeian" w:date="2023-08-01T18:05:00Z">
        <w:r w:rsidR="00A11946">
          <w:rPr>
            <w:rFonts w:ascii="Arial" w:eastAsia="Times New Roman" w:hAnsi="Arial" w:cs="Arial"/>
            <w:color w:val="000000"/>
            <w:kern w:val="0"/>
            <w:sz w:val="20"/>
            <w:szCs w:val="20"/>
            <w14:ligatures w14:val="none"/>
          </w:rPr>
          <w:t xml:space="preserve">, </w:t>
        </w:r>
      </w:ins>
      <w:ins w:id="143" w:author="Daniel Zoleikhaeian" w:date="2023-08-01T18:03:00Z">
        <w:r w:rsidR="00A11946">
          <w:rPr>
            <w:rFonts w:ascii="Arial" w:eastAsia="Times New Roman" w:hAnsi="Arial" w:cs="Arial"/>
            <w:color w:val="000000"/>
            <w:kern w:val="0"/>
            <w:sz w:val="20"/>
            <w:szCs w:val="20"/>
            <w14:ligatures w14:val="none"/>
          </w:rPr>
          <w:t>non-Hispanic Caucasian males</w:t>
        </w:r>
      </w:ins>
      <w:ins w:id="144" w:author="Daniel Zoleikhaeian" w:date="2023-08-01T18:05:00Z">
        <w:r w:rsidR="00A11946">
          <w:rPr>
            <w:rFonts w:ascii="Arial" w:eastAsia="Times New Roman" w:hAnsi="Arial" w:cs="Arial"/>
            <w:color w:val="000000"/>
            <w:kern w:val="0"/>
            <w:sz w:val="20"/>
            <w:szCs w:val="20"/>
            <w14:ligatures w14:val="none"/>
          </w:rPr>
          <w:t>, non-Hispanic Native Hawaiian/Pacific Islander males</w:t>
        </w:r>
      </w:ins>
      <w:ins w:id="145" w:author="Daniel Zoleikhaeian" w:date="2023-08-01T18:06:00Z">
        <w:r w:rsidR="00A11946">
          <w:rPr>
            <w:rFonts w:ascii="Arial" w:eastAsia="Times New Roman" w:hAnsi="Arial" w:cs="Arial"/>
            <w:color w:val="000000"/>
            <w:kern w:val="0"/>
            <w:sz w:val="20"/>
            <w:szCs w:val="20"/>
            <w14:ligatures w14:val="none"/>
          </w:rPr>
          <w:t>, and non-Hispanic Mixed/Other males</w:t>
        </w:r>
      </w:ins>
      <w:ins w:id="146" w:author="Joshi, Yash B." w:date="2023-08-01T16:06:00Z">
        <w:r>
          <w:rPr>
            <w:rFonts w:ascii="Arial" w:eastAsia="Times New Roman" w:hAnsi="Arial" w:cs="Arial"/>
            <w:color w:val="000000"/>
            <w:kern w:val="0"/>
            <w:sz w:val="20"/>
            <w:szCs w:val="20"/>
            <w14:ligatures w14:val="none"/>
          </w:rPr>
          <w:t xml:space="preserve"> were </w:t>
        </w:r>
      </w:ins>
      <w:ins w:id="147" w:author="Daniel Zoleikhaeian" w:date="2023-08-01T18:04:00Z">
        <w:r w:rsidR="00A11946">
          <w:rPr>
            <w:rFonts w:ascii="Arial" w:eastAsia="Times New Roman" w:hAnsi="Arial" w:cs="Arial"/>
            <w:color w:val="000000"/>
            <w:kern w:val="0"/>
            <w:sz w:val="20"/>
            <w:szCs w:val="20"/>
            <w14:ligatures w14:val="none"/>
          </w:rPr>
          <w:t xml:space="preserve">significantly </w:t>
        </w:r>
      </w:ins>
      <w:ins w:id="148" w:author="Joshi, Yash B." w:date="2023-08-01T16:06:00Z">
        <w:r>
          <w:rPr>
            <w:rFonts w:ascii="Arial" w:eastAsia="Times New Roman" w:hAnsi="Arial" w:cs="Arial"/>
            <w:color w:val="000000"/>
            <w:kern w:val="0"/>
            <w:sz w:val="20"/>
            <w:szCs w:val="20"/>
            <w14:ligatures w14:val="none"/>
          </w:rPr>
          <w:t xml:space="preserve">overrepresented </w:t>
        </w:r>
      </w:ins>
      <w:ins w:id="149" w:author="Daniel Zoleikhaeian" w:date="2023-08-01T18:04:00Z">
        <w:r w:rsidR="00A11946">
          <w:rPr>
            <w:rFonts w:ascii="Arial" w:eastAsia="Times New Roman" w:hAnsi="Arial" w:cs="Arial"/>
            <w:color w:val="000000"/>
            <w:kern w:val="0"/>
            <w:sz w:val="20"/>
            <w:szCs w:val="20"/>
            <w14:ligatures w14:val="none"/>
          </w:rPr>
          <w:t xml:space="preserve">(Holm correction, p &lt; 0.05) </w:t>
        </w:r>
      </w:ins>
      <w:ins w:id="150" w:author="Joshi, Yash B." w:date="2023-08-01T16:06:00Z">
        <w:r>
          <w:rPr>
            <w:rFonts w:ascii="Arial" w:eastAsia="Times New Roman" w:hAnsi="Arial" w:cs="Arial"/>
            <w:color w:val="000000"/>
            <w:kern w:val="0"/>
            <w:sz w:val="20"/>
            <w:szCs w:val="20"/>
            <w14:ligatures w14:val="none"/>
          </w:rPr>
          <w:t xml:space="preserve">in HCS and </w:t>
        </w:r>
      </w:ins>
      <w:ins w:id="151" w:author="Joshi, Yash B." w:date="2023-08-01T16:07:00Z">
        <w:r>
          <w:rPr>
            <w:rFonts w:ascii="Arial" w:eastAsia="Times New Roman" w:hAnsi="Arial" w:cs="Arial"/>
            <w:color w:val="000000"/>
            <w:kern w:val="0"/>
            <w:sz w:val="20"/>
            <w:szCs w:val="20"/>
            <w14:ligatures w14:val="none"/>
          </w:rPr>
          <w:t>SZ cohorts compared to ACS</w:t>
        </w:r>
      </w:ins>
      <w:ins w:id="152" w:author="Joshi, Yash B." w:date="2023-08-01T16:12:00Z">
        <w:r w:rsidR="003D0B2D">
          <w:rPr>
            <w:rFonts w:ascii="Arial" w:eastAsia="Times New Roman" w:hAnsi="Arial" w:cs="Arial"/>
            <w:color w:val="000000"/>
            <w:kern w:val="0"/>
            <w:sz w:val="20"/>
            <w:szCs w:val="20"/>
            <w14:ligatures w14:val="none"/>
          </w:rPr>
          <w:t xml:space="preserve"> demographic data</w:t>
        </w:r>
      </w:ins>
      <w:ins w:id="153" w:author="Joshi, Yash B." w:date="2023-08-01T16:07:00Z">
        <w:r>
          <w:rPr>
            <w:rFonts w:ascii="Arial" w:eastAsia="Times New Roman" w:hAnsi="Arial" w:cs="Arial"/>
            <w:color w:val="000000"/>
            <w:kern w:val="0"/>
            <w:sz w:val="20"/>
            <w:szCs w:val="20"/>
            <w14:ligatures w14:val="none"/>
          </w:rPr>
          <w:t xml:space="preserve">, while </w:t>
        </w:r>
      </w:ins>
      <w:ins w:id="154" w:author="Daniel Zoleikhaeian" w:date="2023-08-01T18:09:00Z">
        <w:r w:rsidR="00CA58B3">
          <w:rPr>
            <w:rFonts w:ascii="Arial" w:eastAsia="Times New Roman" w:hAnsi="Arial" w:cs="Arial"/>
            <w:color w:val="000000"/>
            <w:kern w:val="0"/>
            <w:sz w:val="20"/>
            <w:szCs w:val="20"/>
            <w14:ligatures w14:val="none"/>
          </w:rPr>
          <w:t xml:space="preserve">Hispanic/Latino Caucasian females and Hispanic/Latino Mixed/Other </w:t>
        </w:r>
      </w:ins>
      <w:ins w:id="155" w:author="Joshi, Yash B." w:date="2023-08-01T16:07:00Z">
        <w:del w:id="156" w:author="Daniel Zoleikhaeian" w:date="2023-08-01T18:09:00Z">
          <w:r w:rsidDel="00CA58B3">
            <w:rPr>
              <w:rFonts w:ascii="Arial" w:eastAsia="Times New Roman" w:hAnsi="Arial" w:cs="Arial"/>
              <w:color w:val="000000"/>
              <w:kern w:val="0"/>
              <w:sz w:val="20"/>
              <w:szCs w:val="20"/>
              <w14:ligatures w14:val="none"/>
            </w:rPr>
            <w:delText>AA</w:delText>
          </w:r>
        </w:del>
      </w:ins>
      <w:ins w:id="157" w:author="Joshi, Yash B." w:date="2023-08-01T16:08:00Z">
        <w:del w:id="158" w:author="Daniel Zoleikhaeian" w:date="2023-08-01T18:09:00Z">
          <w:r w:rsidDel="00CA58B3">
            <w:rPr>
              <w:rFonts w:ascii="Arial" w:eastAsia="Times New Roman" w:hAnsi="Arial" w:cs="Arial"/>
              <w:color w:val="000000"/>
              <w:kern w:val="0"/>
              <w:sz w:val="20"/>
              <w:szCs w:val="20"/>
              <w14:ligatures w14:val="none"/>
            </w:rPr>
            <w:delText>A</w:delText>
          </w:r>
        </w:del>
      </w:ins>
      <w:ins w:id="159" w:author="Joshi, Yash B." w:date="2023-08-01T16:07:00Z">
        <w:del w:id="160" w:author="Daniel Zoleikhaeian" w:date="2023-08-01T18:09:00Z">
          <w:r w:rsidDel="00CA58B3">
            <w:rPr>
              <w:rFonts w:ascii="Arial" w:eastAsia="Times New Roman" w:hAnsi="Arial" w:cs="Arial"/>
              <w:color w:val="000000"/>
              <w:kern w:val="0"/>
              <w:sz w:val="20"/>
              <w:szCs w:val="20"/>
              <w14:ligatures w14:val="none"/>
            </w:rPr>
            <w:delText>/</w:delText>
          </w:r>
        </w:del>
      </w:ins>
      <w:ins w:id="161" w:author="Joshi, Yash B." w:date="2023-08-01T16:08:00Z">
        <w:del w:id="162" w:author="Daniel Zoleikhaeian" w:date="2023-08-01T18:09:00Z">
          <w:r w:rsidDel="00CA58B3">
            <w:rPr>
              <w:rFonts w:ascii="Arial" w:eastAsia="Times New Roman" w:hAnsi="Arial" w:cs="Arial"/>
              <w:color w:val="000000"/>
              <w:kern w:val="0"/>
              <w:sz w:val="20"/>
              <w:szCs w:val="20"/>
              <w14:ligatures w14:val="none"/>
            </w:rPr>
            <w:delText>BBB</w:delText>
          </w:r>
        </w:del>
      </w:ins>
      <w:ins w:id="163" w:author="Joshi, Yash B." w:date="2023-08-01T16:07:00Z">
        <w:del w:id="164" w:author="Daniel Zoleikhaeian" w:date="2023-08-01T18:09:00Z">
          <w:r w:rsidDel="00CA58B3">
            <w:rPr>
              <w:rFonts w:ascii="Arial" w:eastAsia="Times New Roman" w:hAnsi="Arial" w:cs="Arial"/>
              <w:color w:val="000000"/>
              <w:kern w:val="0"/>
              <w:sz w:val="20"/>
              <w:szCs w:val="20"/>
              <w14:ligatures w14:val="none"/>
            </w:rPr>
            <w:delText>/</w:delText>
          </w:r>
        </w:del>
      </w:ins>
      <w:ins w:id="165" w:author="Joshi, Yash B." w:date="2023-08-01T16:08:00Z">
        <w:del w:id="166" w:author="Daniel Zoleikhaeian" w:date="2023-08-01T18:09:00Z">
          <w:r w:rsidDel="00CA58B3">
            <w:rPr>
              <w:rFonts w:ascii="Arial" w:eastAsia="Times New Roman" w:hAnsi="Arial" w:cs="Arial"/>
              <w:color w:val="000000"/>
              <w:kern w:val="0"/>
              <w:sz w:val="20"/>
              <w:szCs w:val="20"/>
              <w14:ligatures w14:val="none"/>
            </w:rPr>
            <w:delText>CCC</w:delText>
          </w:r>
        </w:del>
      </w:ins>
      <w:ins w:id="167" w:author="Joshi, Yash B." w:date="2023-08-01T16:07:00Z">
        <w:del w:id="168" w:author="Daniel Zoleikhaeian" w:date="2023-08-01T18:09:00Z">
          <w:r w:rsidDel="00CA58B3">
            <w:rPr>
              <w:rFonts w:ascii="Arial" w:eastAsia="Times New Roman" w:hAnsi="Arial" w:cs="Arial"/>
              <w:color w:val="000000"/>
              <w:kern w:val="0"/>
              <w:sz w:val="20"/>
              <w:szCs w:val="20"/>
              <w14:ligatures w14:val="none"/>
            </w:rPr>
            <w:delText xml:space="preserve"> </w:delText>
          </w:r>
        </w:del>
        <w:r>
          <w:rPr>
            <w:rFonts w:ascii="Arial" w:eastAsia="Times New Roman" w:hAnsi="Arial" w:cs="Arial"/>
            <w:color w:val="000000"/>
            <w:kern w:val="0"/>
            <w:sz w:val="20"/>
            <w:szCs w:val="20"/>
            <w14:ligatures w14:val="none"/>
          </w:rPr>
          <w:t xml:space="preserve">were </w:t>
        </w:r>
      </w:ins>
      <w:ins w:id="169" w:author="Daniel Zoleikhaeian" w:date="2023-08-01T18:10:00Z">
        <w:r w:rsidR="00CA58B3">
          <w:rPr>
            <w:rFonts w:ascii="Arial" w:eastAsia="Times New Roman" w:hAnsi="Arial" w:cs="Arial"/>
            <w:color w:val="000000"/>
            <w:kern w:val="0"/>
            <w:sz w:val="20"/>
            <w:szCs w:val="20"/>
            <w14:ligatures w14:val="none"/>
          </w:rPr>
          <w:t xml:space="preserve">significantly </w:t>
        </w:r>
      </w:ins>
      <w:ins w:id="170" w:author="Joshi, Yash B." w:date="2023-08-01T16:07:00Z">
        <w:r>
          <w:rPr>
            <w:rFonts w:ascii="Arial" w:eastAsia="Times New Roman" w:hAnsi="Arial" w:cs="Arial"/>
            <w:color w:val="000000"/>
            <w:kern w:val="0"/>
            <w:sz w:val="20"/>
            <w:szCs w:val="20"/>
            <w14:ligatures w14:val="none"/>
          </w:rPr>
          <w:t>underrepresented</w:t>
        </w:r>
      </w:ins>
      <w:ins w:id="171" w:author="Daniel Zoleikhaeian" w:date="2023-08-01T18:10:00Z">
        <w:r w:rsidR="00CA58B3">
          <w:rPr>
            <w:rFonts w:ascii="Arial" w:eastAsia="Times New Roman" w:hAnsi="Arial" w:cs="Arial"/>
            <w:color w:val="000000"/>
            <w:kern w:val="0"/>
            <w:sz w:val="20"/>
            <w:szCs w:val="20"/>
            <w14:ligatures w14:val="none"/>
          </w:rPr>
          <w:t xml:space="preserve"> (Holm correction, p &lt; 0.05)</w:t>
        </w:r>
      </w:ins>
      <w:ins w:id="172" w:author="Joshi, Yash B." w:date="2023-08-01T16:07:00Z">
        <w:r>
          <w:rPr>
            <w:rFonts w:ascii="Arial" w:eastAsia="Times New Roman" w:hAnsi="Arial" w:cs="Arial"/>
            <w:color w:val="000000"/>
            <w:kern w:val="0"/>
            <w:sz w:val="20"/>
            <w:szCs w:val="20"/>
            <w14:ligatures w14:val="none"/>
          </w:rPr>
          <w:t>.</w:t>
        </w:r>
        <w:del w:id="173" w:author="Daniel Zoleikhaeian" w:date="2023-08-01T18:10:00Z">
          <w:r w:rsidDel="00CA58B3">
            <w:rPr>
              <w:rFonts w:ascii="Arial" w:eastAsia="Times New Roman" w:hAnsi="Arial" w:cs="Arial"/>
              <w:color w:val="000000"/>
              <w:kern w:val="0"/>
              <w:sz w:val="20"/>
              <w:szCs w:val="20"/>
              <w14:ligatures w14:val="none"/>
            </w:rPr>
            <w:delText xml:space="preserve"> </w:delText>
          </w:r>
        </w:del>
      </w:ins>
      <w:ins w:id="174" w:author="Daniel Zoleikhaeian" w:date="2023-08-01T18:10:00Z">
        <w:r w:rsidR="00CA58B3">
          <w:rPr>
            <w:rFonts w:ascii="Arial" w:eastAsia="Times New Roman" w:hAnsi="Arial" w:cs="Arial"/>
            <w:color w:val="000000"/>
            <w:kern w:val="0"/>
            <w:sz w:val="20"/>
            <w:szCs w:val="20"/>
            <w14:ligatures w14:val="none"/>
          </w:rPr>
          <w:t xml:space="preserve"> In HCS, </w:t>
        </w:r>
      </w:ins>
      <w:ins w:id="175" w:author="Daniel Zoleikhaeian" w:date="2023-08-01T18:13:00Z">
        <w:r w:rsidR="00CA58B3">
          <w:rPr>
            <w:rFonts w:ascii="Arial" w:eastAsia="Times New Roman" w:hAnsi="Arial" w:cs="Arial"/>
            <w:color w:val="000000"/>
            <w:kern w:val="0"/>
            <w:sz w:val="20"/>
            <w:szCs w:val="20"/>
            <w14:ligatures w14:val="none"/>
          </w:rPr>
          <w:t>non-Hispanic Caucasian females</w:t>
        </w:r>
      </w:ins>
      <w:ins w:id="176" w:author="Daniel Zoleikhaeian" w:date="2023-08-01T18:15:00Z">
        <w:r w:rsidR="00CA58B3">
          <w:rPr>
            <w:rFonts w:ascii="Arial" w:eastAsia="Times New Roman" w:hAnsi="Arial" w:cs="Arial"/>
            <w:color w:val="000000"/>
            <w:kern w:val="0"/>
            <w:sz w:val="20"/>
            <w:szCs w:val="20"/>
            <w14:ligatures w14:val="none"/>
          </w:rPr>
          <w:t xml:space="preserve"> and </w:t>
        </w:r>
      </w:ins>
      <w:ins w:id="177" w:author="Daniel Zoleikhaeian" w:date="2023-08-01T18:13:00Z">
        <w:r w:rsidR="00CA58B3">
          <w:rPr>
            <w:rFonts w:ascii="Arial" w:eastAsia="Times New Roman" w:hAnsi="Arial" w:cs="Arial"/>
            <w:color w:val="000000"/>
            <w:kern w:val="0"/>
            <w:sz w:val="20"/>
            <w:szCs w:val="20"/>
            <w14:ligatures w14:val="none"/>
          </w:rPr>
          <w:t>non-Hispanic Native Hawaiian/Pacific Islander females</w:t>
        </w:r>
      </w:ins>
      <w:ins w:id="178" w:author="Daniel Zoleikhaeian" w:date="2023-08-01T18:15:00Z">
        <w:r w:rsidR="00CA58B3">
          <w:rPr>
            <w:rFonts w:ascii="Arial" w:eastAsia="Times New Roman" w:hAnsi="Arial" w:cs="Arial"/>
            <w:color w:val="000000"/>
            <w:kern w:val="0"/>
            <w:sz w:val="20"/>
            <w:szCs w:val="20"/>
            <w14:ligatures w14:val="none"/>
          </w:rPr>
          <w:t xml:space="preserve"> were </w:t>
        </w:r>
      </w:ins>
      <w:ins w:id="179" w:author="Daniel Zoleikhaeian" w:date="2023-08-01T18:16:00Z">
        <w:r w:rsidR="00CA58B3">
          <w:rPr>
            <w:rFonts w:ascii="Arial" w:eastAsia="Times New Roman" w:hAnsi="Arial" w:cs="Arial"/>
            <w:color w:val="000000"/>
            <w:kern w:val="0"/>
            <w:sz w:val="20"/>
            <w:szCs w:val="20"/>
            <w14:ligatures w14:val="none"/>
          </w:rPr>
          <w:t xml:space="preserve">significantly </w:t>
        </w:r>
      </w:ins>
      <w:ins w:id="180" w:author="Daniel Zoleikhaeian" w:date="2023-08-01T18:15:00Z">
        <w:r w:rsidR="00CA58B3">
          <w:rPr>
            <w:rFonts w:ascii="Arial" w:eastAsia="Times New Roman" w:hAnsi="Arial" w:cs="Arial"/>
            <w:color w:val="000000"/>
            <w:kern w:val="0"/>
            <w:sz w:val="20"/>
            <w:szCs w:val="20"/>
            <w14:ligatures w14:val="none"/>
          </w:rPr>
          <w:t>overrepresented</w:t>
        </w:r>
      </w:ins>
      <w:ins w:id="181" w:author="Daniel Zoleikhaeian" w:date="2023-08-01T18:17:00Z">
        <w:r w:rsidR="00CA58B3">
          <w:rPr>
            <w:rFonts w:ascii="Arial" w:eastAsia="Times New Roman" w:hAnsi="Arial" w:cs="Arial"/>
            <w:color w:val="000000"/>
            <w:kern w:val="0"/>
            <w:sz w:val="20"/>
            <w:szCs w:val="20"/>
            <w14:ligatures w14:val="none"/>
          </w:rPr>
          <w:t xml:space="preserve"> </w:t>
        </w:r>
        <w:r w:rsidR="00CA58B3">
          <w:rPr>
            <w:rFonts w:ascii="Arial" w:eastAsia="Times New Roman" w:hAnsi="Arial" w:cs="Arial"/>
            <w:color w:val="000000"/>
            <w:kern w:val="0"/>
            <w:sz w:val="20"/>
            <w:szCs w:val="20"/>
            <w14:ligatures w14:val="none"/>
          </w:rPr>
          <w:t>(Holm correction, p &lt; 0.05)</w:t>
        </w:r>
      </w:ins>
      <w:ins w:id="182" w:author="Daniel Zoleikhaeian" w:date="2023-08-01T18:15:00Z">
        <w:r w:rsidR="00CA58B3">
          <w:rPr>
            <w:rFonts w:ascii="Arial" w:eastAsia="Times New Roman" w:hAnsi="Arial" w:cs="Arial"/>
            <w:color w:val="000000"/>
            <w:kern w:val="0"/>
            <w:sz w:val="20"/>
            <w:szCs w:val="20"/>
            <w14:ligatures w14:val="none"/>
          </w:rPr>
          <w:t xml:space="preserve">, while </w:t>
        </w:r>
      </w:ins>
      <w:ins w:id="183" w:author="Daniel Zoleikhaeian" w:date="2023-08-01T18:16:00Z">
        <w:r w:rsidR="00CA58B3">
          <w:rPr>
            <w:rFonts w:ascii="Arial" w:eastAsia="Times New Roman" w:hAnsi="Arial" w:cs="Arial"/>
            <w:color w:val="000000"/>
            <w:kern w:val="0"/>
            <w:sz w:val="20"/>
            <w:szCs w:val="20"/>
            <w14:ligatures w14:val="none"/>
          </w:rPr>
          <w:t xml:space="preserve">non-Hispanic </w:t>
        </w:r>
      </w:ins>
      <w:ins w:id="184" w:author="Daniel Zoleikhaeian" w:date="2023-08-01T18:15:00Z">
        <w:r w:rsidR="00CA58B3">
          <w:rPr>
            <w:rFonts w:ascii="Arial" w:eastAsia="Times New Roman" w:hAnsi="Arial" w:cs="Arial"/>
            <w:color w:val="000000"/>
            <w:kern w:val="0"/>
            <w:sz w:val="20"/>
            <w:szCs w:val="20"/>
            <w14:ligatures w14:val="none"/>
          </w:rPr>
          <w:t>Asian-American</w:t>
        </w:r>
      </w:ins>
      <w:ins w:id="185" w:author="Daniel Zoleikhaeian" w:date="2023-08-01T18:16:00Z">
        <w:r w:rsidR="00CA58B3">
          <w:rPr>
            <w:rFonts w:ascii="Arial" w:eastAsia="Times New Roman" w:hAnsi="Arial" w:cs="Arial"/>
            <w:color w:val="000000"/>
            <w:kern w:val="0"/>
            <w:sz w:val="20"/>
            <w:szCs w:val="20"/>
            <w14:ligatures w14:val="none"/>
          </w:rPr>
          <w:t xml:space="preserve"> males were significantly underrepresented</w:t>
        </w:r>
      </w:ins>
      <w:ins w:id="186" w:author="Daniel Zoleikhaeian" w:date="2023-08-01T18:17:00Z">
        <w:r w:rsidR="00CA58B3">
          <w:rPr>
            <w:rFonts w:ascii="Arial" w:eastAsia="Times New Roman" w:hAnsi="Arial" w:cs="Arial"/>
            <w:color w:val="000000"/>
            <w:kern w:val="0"/>
            <w:sz w:val="20"/>
            <w:szCs w:val="20"/>
            <w14:ligatures w14:val="none"/>
          </w:rPr>
          <w:t xml:space="preserve"> </w:t>
        </w:r>
        <w:r w:rsidR="00CA58B3">
          <w:rPr>
            <w:rFonts w:ascii="Arial" w:eastAsia="Times New Roman" w:hAnsi="Arial" w:cs="Arial"/>
            <w:color w:val="000000"/>
            <w:kern w:val="0"/>
            <w:sz w:val="20"/>
            <w:szCs w:val="20"/>
            <w14:ligatures w14:val="none"/>
          </w:rPr>
          <w:t>(Holm correction, p &lt; 0.05)</w:t>
        </w:r>
      </w:ins>
      <w:ins w:id="187" w:author="Joshi, Yash B." w:date="2023-08-01T16:08:00Z">
        <w:del w:id="188" w:author="Daniel Zoleikhaeian" w:date="2023-08-01T18:10:00Z">
          <w:r w:rsidR="003D0B2D" w:rsidDel="00CA58B3">
            <w:rPr>
              <w:rFonts w:ascii="Arial" w:eastAsia="Times New Roman" w:hAnsi="Arial" w:cs="Arial"/>
              <w:color w:val="000000"/>
              <w:kern w:val="0"/>
              <w:sz w:val="20"/>
              <w:szCs w:val="20"/>
              <w14:ligatures w14:val="none"/>
            </w:rPr>
            <w:delText>[sentence about what was different in SZ compared to ACS</w:delText>
          </w:r>
        </w:del>
      </w:ins>
      <w:ins w:id="189" w:author="Joshi, Yash B." w:date="2023-08-01T16:12:00Z">
        <w:del w:id="190" w:author="Daniel Zoleikhaeian" w:date="2023-08-01T18:10:00Z">
          <w:r w:rsidR="003D0B2D" w:rsidDel="00CA58B3">
            <w:rPr>
              <w:rFonts w:ascii="Arial" w:eastAsia="Times New Roman" w:hAnsi="Arial" w:cs="Arial"/>
              <w:color w:val="000000"/>
              <w:kern w:val="0"/>
              <w:sz w:val="20"/>
              <w:szCs w:val="20"/>
              <w14:ligatures w14:val="none"/>
            </w:rPr>
            <w:delText xml:space="preserve"> </w:delText>
          </w:r>
        </w:del>
      </w:ins>
      <w:ins w:id="191" w:author="Joshi, Yash B." w:date="2023-08-01T16:08:00Z">
        <w:del w:id="192" w:author="Daniel Zoleikhaeian" w:date="2023-08-01T18:10:00Z">
          <w:r w:rsidR="003D0B2D" w:rsidDel="00CA58B3">
            <w:rPr>
              <w:rFonts w:ascii="Arial" w:eastAsia="Times New Roman" w:hAnsi="Arial" w:cs="Arial"/>
              <w:color w:val="000000"/>
              <w:kern w:val="0"/>
              <w:sz w:val="20"/>
              <w:szCs w:val="20"/>
              <w14:ligatures w14:val="none"/>
            </w:rPr>
            <w:delText>wh</w:delText>
          </w:r>
        </w:del>
      </w:ins>
      <w:ins w:id="193" w:author="Joshi, Yash B." w:date="2023-08-01T16:09:00Z">
        <w:del w:id="194" w:author="Daniel Zoleikhaeian" w:date="2023-08-01T18:10:00Z">
          <w:r w:rsidR="003D0B2D" w:rsidDel="00CA58B3">
            <w:rPr>
              <w:rFonts w:ascii="Arial" w:eastAsia="Times New Roman" w:hAnsi="Arial" w:cs="Arial"/>
              <w:color w:val="000000"/>
              <w:kern w:val="0"/>
              <w:sz w:val="20"/>
              <w:szCs w:val="20"/>
              <w14:ligatures w14:val="none"/>
            </w:rPr>
            <w:delText>ich was not observed in HCS, and vice versa]</w:delText>
          </w:r>
        </w:del>
        <w:r w:rsidR="003D0B2D">
          <w:rPr>
            <w:rFonts w:ascii="Arial" w:eastAsia="Times New Roman" w:hAnsi="Arial" w:cs="Arial"/>
            <w:color w:val="000000"/>
            <w:kern w:val="0"/>
            <w:sz w:val="20"/>
            <w:szCs w:val="20"/>
            <w14:ligatures w14:val="none"/>
          </w:rPr>
          <w:t xml:space="preserve">. </w:t>
        </w:r>
      </w:ins>
      <w:ins w:id="195" w:author="Daniel Zoleikhaeian" w:date="2023-08-01T18:16:00Z">
        <w:r w:rsidR="00CA58B3">
          <w:rPr>
            <w:rFonts w:ascii="Arial" w:eastAsia="Times New Roman" w:hAnsi="Arial" w:cs="Arial"/>
            <w:color w:val="000000"/>
            <w:kern w:val="0"/>
            <w:sz w:val="20"/>
            <w:szCs w:val="20"/>
            <w14:ligatures w14:val="none"/>
          </w:rPr>
          <w:t xml:space="preserve">In SZ, </w:t>
        </w:r>
      </w:ins>
      <w:ins w:id="196" w:author="Daniel Zoleikhaeian" w:date="2023-08-01T18:17:00Z">
        <w:r w:rsidR="00CA58B3">
          <w:rPr>
            <w:rFonts w:ascii="Arial" w:eastAsia="Times New Roman" w:hAnsi="Arial" w:cs="Arial"/>
            <w:color w:val="000000"/>
            <w:kern w:val="0"/>
            <w:sz w:val="20"/>
            <w:szCs w:val="20"/>
            <w14:ligatures w14:val="none"/>
          </w:rPr>
          <w:t>non-Hispanic African-American females</w:t>
        </w:r>
      </w:ins>
      <w:ins w:id="197" w:author="Daniel Zoleikhaeian" w:date="2023-08-01T18:18:00Z">
        <w:r w:rsidR="00A55218">
          <w:rPr>
            <w:rFonts w:ascii="Arial" w:eastAsia="Times New Roman" w:hAnsi="Arial" w:cs="Arial"/>
            <w:color w:val="000000"/>
            <w:kern w:val="0"/>
            <w:sz w:val="20"/>
            <w:szCs w:val="20"/>
            <w14:ligatures w14:val="none"/>
          </w:rPr>
          <w:t xml:space="preserve"> and </w:t>
        </w:r>
        <w:r w:rsidR="00CA58B3">
          <w:rPr>
            <w:rFonts w:ascii="Arial" w:eastAsia="Times New Roman" w:hAnsi="Arial" w:cs="Arial"/>
            <w:color w:val="000000"/>
            <w:kern w:val="0"/>
            <w:sz w:val="20"/>
            <w:szCs w:val="20"/>
            <w14:ligatures w14:val="none"/>
          </w:rPr>
          <w:t>Hispanic/Latino African-American males</w:t>
        </w:r>
      </w:ins>
      <w:ins w:id="198" w:author="Daniel Zoleikhaeian" w:date="2023-08-01T18:19:00Z">
        <w:r w:rsidR="00A55218">
          <w:rPr>
            <w:rFonts w:ascii="Arial" w:eastAsia="Times New Roman" w:hAnsi="Arial" w:cs="Arial"/>
            <w:color w:val="000000"/>
            <w:kern w:val="0"/>
            <w:sz w:val="20"/>
            <w:szCs w:val="20"/>
            <w14:ligatures w14:val="none"/>
          </w:rPr>
          <w:t xml:space="preserve"> were significantly overrepresented </w:t>
        </w:r>
        <w:r w:rsidR="00A55218">
          <w:rPr>
            <w:rFonts w:ascii="Arial" w:eastAsia="Times New Roman" w:hAnsi="Arial" w:cs="Arial"/>
            <w:color w:val="000000"/>
            <w:kern w:val="0"/>
            <w:sz w:val="20"/>
            <w:szCs w:val="20"/>
            <w14:ligatures w14:val="none"/>
          </w:rPr>
          <w:t>(Holm correction, p &lt; 0.05)</w:t>
        </w:r>
        <w:r w:rsidR="00A55218">
          <w:rPr>
            <w:rFonts w:ascii="Arial" w:eastAsia="Times New Roman" w:hAnsi="Arial" w:cs="Arial"/>
            <w:color w:val="000000"/>
            <w:kern w:val="0"/>
            <w:sz w:val="20"/>
            <w:szCs w:val="20"/>
            <w14:ligatures w14:val="none"/>
          </w:rPr>
          <w:t>, while non-Hispanic Asian-American females</w:t>
        </w:r>
      </w:ins>
      <w:ins w:id="199" w:author="Daniel Zoleikhaeian" w:date="2023-08-01T18:20:00Z">
        <w:r w:rsidR="00A55218">
          <w:rPr>
            <w:rFonts w:ascii="Arial" w:eastAsia="Times New Roman" w:hAnsi="Arial" w:cs="Arial"/>
            <w:color w:val="000000"/>
            <w:kern w:val="0"/>
            <w:sz w:val="20"/>
            <w:szCs w:val="20"/>
            <w14:ligatures w14:val="none"/>
          </w:rPr>
          <w:t xml:space="preserve"> and non-Hispanic Caucasian females were significantly underrepresented compared to ACS data (</w:t>
        </w:r>
        <w:r w:rsidR="00A55218">
          <w:rPr>
            <w:rFonts w:ascii="Arial" w:eastAsia="Times New Roman" w:hAnsi="Arial" w:cs="Arial"/>
            <w:color w:val="000000"/>
            <w:kern w:val="0"/>
            <w:sz w:val="20"/>
            <w:szCs w:val="20"/>
            <w14:ligatures w14:val="none"/>
          </w:rPr>
          <w:t>Holm correction, p &lt; 0.05)</w:t>
        </w:r>
        <w:r w:rsidR="00A55218">
          <w:rPr>
            <w:rFonts w:ascii="Arial" w:eastAsia="Times New Roman" w:hAnsi="Arial" w:cs="Arial"/>
            <w:color w:val="000000"/>
            <w:kern w:val="0"/>
            <w:sz w:val="20"/>
            <w:szCs w:val="20"/>
            <w14:ligatures w14:val="none"/>
          </w:rPr>
          <w:t xml:space="preserve">. </w:t>
        </w:r>
      </w:ins>
    </w:p>
    <w:p w14:paraId="650574BB" w14:textId="59DED80B" w:rsidR="00D1241A" w:rsidDel="003D0B2D" w:rsidRDefault="003D0B2D" w:rsidP="0030075F">
      <w:pPr>
        <w:shd w:val="clear" w:color="auto" w:fill="FFFFFF"/>
        <w:spacing w:line="240" w:lineRule="auto"/>
        <w:rPr>
          <w:del w:id="200" w:author="Joshi, Yash B." w:date="2023-08-01T16:09:00Z"/>
          <w:rFonts w:ascii="Arial" w:eastAsia="Times New Roman" w:hAnsi="Arial" w:cs="Arial"/>
          <w:color w:val="000000"/>
          <w:kern w:val="0"/>
          <w:sz w:val="20"/>
          <w:szCs w:val="20"/>
          <w14:ligatures w14:val="none"/>
        </w:rPr>
      </w:pPr>
      <w:ins w:id="201" w:author="Joshi, Yash B." w:date="2023-08-01T16:09:00Z">
        <w:r>
          <w:rPr>
            <w:rFonts w:ascii="Arial" w:eastAsia="Times New Roman" w:hAnsi="Arial" w:cs="Arial"/>
            <w:color w:val="000000"/>
            <w:kern w:val="0"/>
            <w:sz w:val="20"/>
            <w:szCs w:val="20"/>
            <w14:ligatures w14:val="none"/>
          </w:rPr>
          <w:t xml:space="preserve">On average </w:t>
        </w:r>
      </w:ins>
      <w:ins w:id="202" w:author="Joshi, Yash B." w:date="2023-08-01T16:17:00Z">
        <w:r>
          <w:rPr>
            <w:rFonts w:ascii="Arial" w:eastAsia="Times New Roman" w:hAnsi="Arial" w:cs="Arial"/>
            <w:color w:val="000000"/>
            <w:kern w:val="0"/>
            <w:sz w:val="20"/>
            <w:szCs w:val="20"/>
            <w14:ligatures w14:val="none"/>
          </w:rPr>
          <w:t xml:space="preserve">the </w:t>
        </w:r>
      </w:ins>
      <w:ins w:id="203" w:author="Joshi, Yash B." w:date="2023-08-01T16:09:00Z">
        <w:r>
          <w:rPr>
            <w:rFonts w:ascii="Arial" w:eastAsia="Times New Roman" w:hAnsi="Arial" w:cs="Arial"/>
            <w:color w:val="000000"/>
            <w:kern w:val="0"/>
            <w:sz w:val="20"/>
            <w:szCs w:val="20"/>
            <w14:ligatures w14:val="none"/>
          </w:rPr>
          <w:t xml:space="preserve">HCS </w:t>
        </w:r>
      </w:ins>
      <w:ins w:id="204" w:author="Joshi, Yash B." w:date="2023-08-01T16:17:00Z">
        <w:r>
          <w:rPr>
            <w:rFonts w:ascii="Arial" w:eastAsia="Times New Roman" w:hAnsi="Arial" w:cs="Arial"/>
            <w:color w:val="000000"/>
            <w:kern w:val="0"/>
            <w:sz w:val="20"/>
            <w:szCs w:val="20"/>
            <w14:ligatures w14:val="none"/>
          </w:rPr>
          <w:t xml:space="preserve">cohort </w:t>
        </w:r>
      </w:ins>
      <w:ins w:id="205" w:author="Joshi, Yash B." w:date="2023-08-01T16:09:00Z">
        <w:r>
          <w:rPr>
            <w:rFonts w:ascii="Arial" w:eastAsia="Times New Roman" w:hAnsi="Arial" w:cs="Arial"/>
            <w:color w:val="000000"/>
            <w:kern w:val="0"/>
            <w:sz w:val="20"/>
            <w:szCs w:val="20"/>
            <w14:ligatures w14:val="none"/>
          </w:rPr>
          <w:t xml:space="preserve">required </w:t>
        </w:r>
        <w:del w:id="206" w:author="Daniel Zoleikhaeian" w:date="2023-08-01T18:35:00Z">
          <w:r w:rsidDel="00C13779">
            <w:rPr>
              <w:rFonts w:ascii="Arial" w:eastAsia="Times New Roman" w:hAnsi="Arial" w:cs="Arial"/>
              <w:color w:val="000000"/>
              <w:kern w:val="0"/>
              <w:sz w:val="20"/>
              <w:szCs w:val="20"/>
              <w14:ligatures w14:val="none"/>
            </w:rPr>
            <w:delText>XXX</w:delText>
          </w:r>
        </w:del>
      </w:ins>
      <w:ins w:id="207" w:author="Daniel Zoleikhaeian" w:date="2023-08-01T18:35:00Z">
        <w:r w:rsidR="00C13779">
          <w:rPr>
            <w:rFonts w:ascii="Arial" w:eastAsia="Times New Roman" w:hAnsi="Arial" w:cs="Arial"/>
            <w:color w:val="000000"/>
            <w:kern w:val="0"/>
            <w:sz w:val="20"/>
            <w:szCs w:val="20"/>
            <w14:ligatures w14:val="none"/>
          </w:rPr>
          <w:t>22.7</w:t>
        </w:r>
      </w:ins>
      <w:ins w:id="208" w:author="Joshi, Yash B." w:date="2023-08-01T16:09:00Z">
        <w:r>
          <w:rPr>
            <w:rFonts w:ascii="Arial" w:eastAsia="Times New Roman" w:hAnsi="Arial" w:cs="Arial"/>
            <w:color w:val="000000"/>
            <w:kern w:val="0"/>
            <w:sz w:val="20"/>
            <w:szCs w:val="20"/>
            <w14:ligatures w14:val="none"/>
          </w:rPr>
          <w:t xml:space="preserve"> resamples (</w:t>
        </w:r>
      </w:ins>
      <w:ins w:id="209" w:author="Daniel Zoleikhaeian" w:date="2023-08-01T18:48:00Z">
        <w:r w:rsidR="0030542E">
          <w:rPr>
            <w:rFonts w:ascii="Arial" w:eastAsia="Times New Roman" w:hAnsi="Arial" w:cs="Arial"/>
            <w:color w:val="000000"/>
            <w:kern w:val="0"/>
            <w:sz w:val="20"/>
            <w:szCs w:val="20"/>
            <w14:ligatures w14:val="none"/>
          </w:rPr>
          <w:t xml:space="preserve">Standard Deviation: 6.27) </w:t>
        </w:r>
      </w:ins>
      <w:ins w:id="210" w:author="Joshi, Yash B." w:date="2023-08-01T16:09:00Z">
        <w:del w:id="211" w:author="Daniel Zoleikhaeian" w:date="2023-08-01T18:50:00Z">
          <w:r w:rsidDel="0030542E">
            <w:rPr>
              <w:rFonts w:ascii="Arial" w:eastAsia="Times New Roman" w:hAnsi="Arial" w:cs="Arial"/>
              <w:color w:val="000000"/>
              <w:kern w:val="0"/>
              <w:sz w:val="20"/>
              <w:szCs w:val="20"/>
              <w14:ligatures w14:val="none"/>
            </w:rPr>
            <w:delText>95% CI: 12</w:delText>
          </w:r>
        </w:del>
      </w:ins>
      <w:ins w:id="212" w:author="Joshi, Yash B." w:date="2023-08-01T16:11:00Z">
        <w:del w:id="213" w:author="Daniel Zoleikhaeian" w:date="2023-08-01T18:50:00Z">
          <w:r w:rsidDel="0030542E">
            <w:rPr>
              <w:rFonts w:ascii="Arial" w:eastAsia="Times New Roman" w:hAnsi="Arial" w:cs="Arial"/>
              <w:color w:val="000000"/>
              <w:kern w:val="0"/>
              <w:sz w:val="20"/>
              <w:szCs w:val="20"/>
              <w14:ligatures w14:val="none"/>
            </w:rPr>
            <w:delText xml:space="preserve"> to </w:delText>
          </w:r>
        </w:del>
      </w:ins>
      <w:ins w:id="214" w:author="Joshi, Yash B." w:date="2023-08-01T16:10:00Z">
        <w:del w:id="215" w:author="Daniel Zoleikhaeian" w:date="2023-08-01T18:50:00Z">
          <w:r w:rsidDel="0030542E">
            <w:rPr>
              <w:rFonts w:ascii="Arial" w:eastAsia="Times New Roman" w:hAnsi="Arial" w:cs="Arial"/>
              <w:color w:val="000000"/>
              <w:kern w:val="0"/>
              <w:sz w:val="20"/>
              <w:szCs w:val="20"/>
              <w14:ligatures w14:val="none"/>
            </w:rPr>
            <w:delText xml:space="preserve">37) </w:delText>
          </w:r>
        </w:del>
        <w:r>
          <w:rPr>
            <w:rFonts w:ascii="Arial" w:eastAsia="Times New Roman" w:hAnsi="Arial" w:cs="Arial"/>
            <w:color w:val="000000"/>
            <w:kern w:val="0"/>
            <w:sz w:val="20"/>
            <w:szCs w:val="20"/>
            <w14:ligatures w14:val="none"/>
          </w:rPr>
          <w:t>to approximate background ACS race, ethnicity and gender proportions</w:t>
        </w:r>
      </w:ins>
      <w:ins w:id="216" w:author="Joshi, Yash B." w:date="2023-08-01T16:17:00Z">
        <w:r>
          <w:rPr>
            <w:rFonts w:ascii="Arial" w:eastAsia="Times New Roman" w:hAnsi="Arial" w:cs="Arial"/>
            <w:color w:val="000000"/>
            <w:kern w:val="0"/>
            <w:sz w:val="20"/>
            <w:szCs w:val="20"/>
            <w14:ligatures w14:val="none"/>
          </w:rPr>
          <w:t xml:space="preserve"> of the cities in which they were conducted</w:t>
        </w:r>
      </w:ins>
      <w:ins w:id="217" w:author="Joshi, Yash B." w:date="2023-08-01T16:10:00Z">
        <w:r>
          <w:rPr>
            <w:rFonts w:ascii="Arial" w:eastAsia="Times New Roman" w:hAnsi="Arial" w:cs="Arial"/>
            <w:color w:val="000000"/>
            <w:kern w:val="0"/>
            <w:sz w:val="20"/>
            <w:szCs w:val="20"/>
            <w14:ligatures w14:val="none"/>
          </w:rPr>
          <w:t xml:space="preserve">, while SZ required </w:t>
        </w:r>
        <w:del w:id="218" w:author="Daniel Zoleikhaeian" w:date="2023-08-01T18:37:00Z">
          <w:r w:rsidDel="00C13779">
            <w:rPr>
              <w:rFonts w:ascii="Arial" w:eastAsia="Times New Roman" w:hAnsi="Arial" w:cs="Arial"/>
              <w:color w:val="000000"/>
              <w:kern w:val="0"/>
              <w:sz w:val="20"/>
              <w:szCs w:val="20"/>
              <w14:ligatures w14:val="none"/>
            </w:rPr>
            <w:delText>YYY</w:delText>
          </w:r>
        </w:del>
      </w:ins>
      <w:ins w:id="219" w:author="Daniel Zoleikhaeian" w:date="2023-08-01T18:37:00Z">
        <w:r w:rsidR="00C13779">
          <w:rPr>
            <w:rFonts w:ascii="Arial" w:eastAsia="Times New Roman" w:hAnsi="Arial" w:cs="Arial"/>
            <w:color w:val="000000"/>
            <w:kern w:val="0"/>
            <w:sz w:val="20"/>
            <w:szCs w:val="20"/>
            <w14:ligatures w14:val="none"/>
          </w:rPr>
          <w:t>4</w:t>
        </w:r>
      </w:ins>
      <w:ins w:id="220" w:author="Daniel Zoleikhaeian" w:date="2023-08-01T18:52:00Z">
        <w:r w:rsidR="0030542E">
          <w:rPr>
            <w:rFonts w:ascii="Arial" w:eastAsia="Times New Roman" w:hAnsi="Arial" w:cs="Arial"/>
            <w:color w:val="000000"/>
            <w:kern w:val="0"/>
            <w:sz w:val="20"/>
            <w:szCs w:val="20"/>
            <w14:ligatures w14:val="none"/>
          </w:rPr>
          <w:t>6.8</w:t>
        </w:r>
      </w:ins>
      <w:ins w:id="221" w:author="Joshi, Yash B." w:date="2023-08-01T16:10:00Z">
        <w:r>
          <w:rPr>
            <w:rFonts w:ascii="Arial" w:eastAsia="Times New Roman" w:hAnsi="Arial" w:cs="Arial"/>
            <w:color w:val="000000"/>
            <w:kern w:val="0"/>
            <w:sz w:val="20"/>
            <w:szCs w:val="20"/>
            <w14:ligatures w14:val="none"/>
          </w:rPr>
          <w:t xml:space="preserve"> </w:t>
        </w:r>
      </w:ins>
      <w:ins w:id="222" w:author="Joshi, Yash B." w:date="2023-08-01T16:11:00Z">
        <w:r>
          <w:rPr>
            <w:rFonts w:ascii="Arial" w:eastAsia="Times New Roman" w:hAnsi="Arial" w:cs="Arial"/>
            <w:color w:val="000000"/>
            <w:kern w:val="0"/>
            <w:sz w:val="20"/>
            <w:szCs w:val="20"/>
            <w14:ligatures w14:val="none"/>
          </w:rPr>
          <w:t>resamples (</w:t>
        </w:r>
        <w:del w:id="223" w:author="Daniel Zoleikhaeian" w:date="2023-08-01T18:52:00Z">
          <w:r w:rsidDel="0030542E">
            <w:rPr>
              <w:rFonts w:ascii="Arial" w:eastAsia="Times New Roman" w:hAnsi="Arial" w:cs="Arial"/>
              <w:color w:val="000000"/>
              <w:kern w:val="0"/>
              <w:sz w:val="20"/>
              <w:szCs w:val="20"/>
              <w14:ligatures w14:val="none"/>
            </w:rPr>
            <w:delText xml:space="preserve">95% CI: </w:delText>
          </w:r>
        </w:del>
      </w:ins>
      <w:ins w:id="224" w:author="Joshi, Yash B." w:date="2023-08-01T16:12:00Z">
        <w:del w:id="225" w:author="Daniel Zoleikhaeian" w:date="2023-08-01T18:52:00Z">
          <w:r w:rsidDel="0030542E">
            <w:rPr>
              <w:rFonts w:ascii="Arial" w:eastAsia="Times New Roman" w:hAnsi="Arial" w:cs="Arial"/>
              <w:color w:val="000000"/>
              <w:kern w:val="0"/>
              <w:sz w:val="20"/>
              <w:szCs w:val="20"/>
              <w14:ligatures w14:val="none"/>
            </w:rPr>
            <w:delText>32 to 71</w:delText>
          </w:r>
        </w:del>
      </w:ins>
      <w:ins w:id="226" w:author="Daniel Zoleikhaeian" w:date="2023-08-01T18:52:00Z">
        <w:r w:rsidR="0030542E">
          <w:rPr>
            <w:rFonts w:ascii="Arial" w:eastAsia="Times New Roman" w:hAnsi="Arial" w:cs="Arial"/>
            <w:color w:val="000000"/>
            <w:kern w:val="0"/>
            <w:sz w:val="20"/>
            <w:szCs w:val="20"/>
            <w14:ligatures w14:val="none"/>
          </w:rPr>
          <w:t>Standard Deviation: 11.0</w:t>
        </w:r>
      </w:ins>
      <w:ins w:id="227" w:author="Joshi, Yash B." w:date="2023-08-01T16:12:00Z">
        <w:r>
          <w:rPr>
            <w:rFonts w:ascii="Arial" w:eastAsia="Times New Roman" w:hAnsi="Arial" w:cs="Arial"/>
            <w:color w:val="000000"/>
            <w:kern w:val="0"/>
            <w:sz w:val="20"/>
            <w:szCs w:val="20"/>
            <w14:ligatures w14:val="none"/>
          </w:rPr>
          <w:t xml:space="preserve">). </w:t>
        </w:r>
      </w:ins>
      <w:ins w:id="228" w:author="Joshi, Yash B." w:date="2023-08-01T16:13:00Z">
        <w:r>
          <w:rPr>
            <w:rFonts w:ascii="Arial" w:eastAsia="Times New Roman" w:hAnsi="Arial" w:cs="Arial"/>
            <w:color w:val="000000"/>
            <w:kern w:val="0"/>
            <w:sz w:val="20"/>
            <w:szCs w:val="20"/>
            <w14:ligatures w14:val="none"/>
          </w:rPr>
          <w:t xml:space="preserve">On average, </w:t>
        </w:r>
        <w:del w:id="229" w:author="Daniel Zoleikhaeian" w:date="2023-08-01T18:39:00Z">
          <w:r w:rsidDel="00C13779">
            <w:rPr>
              <w:rFonts w:ascii="Arial" w:eastAsia="Times New Roman" w:hAnsi="Arial" w:cs="Arial"/>
              <w:color w:val="000000"/>
              <w:kern w:val="0"/>
              <w:sz w:val="20"/>
              <w:szCs w:val="20"/>
              <w14:ligatures w14:val="none"/>
            </w:rPr>
            <w:delText>XXX</w:delText>
          </w:r>
        </w:del>
      </w:ins>
      <w:ins w:id="230" w:author="Daniel Zoleikhaeian" w:date="2023-08-01T18:39:00Z">
        <w:r w:rsidR="00C13779">
          <w:rPr>
            <w:rFonts w:ascii="Arial" w:eastAsia="Times New Roman" w:hAnsi="Arial" w:cs="Arial"/>
            <w:color w:val="000000"/>
            <w:kern w:val="0"/>
            <w:sz w:val="20"/>
            <w:szCs w:val="20"/>
            <w14:ligatures w14:val="none"/>
          </w:rPr>
          <w:t>17.</w:t>
        </w:r>
      </w:ins>
      <w:ins w:id="231" w:author="Daniel Zoleikhaeian" w:date="2023-08-01T18:52:00Z">
        <w:r w:rsidR="0030542E">
          <w:rPr>
            <w:rFonts w:ascii="Arial" w:eastAsia="Times New Roman" w:hAnsi="Arial" w:cs="Arial"/>
            <w:color w:val="000000"/>
            <w:kern w:val="0"/>
            <w:sz w:val="20"/>
            <w:szCs w:val="20"/>
            <w14:ligatures w14:val="none"/>
          </w:rPr>
          <w:t>6</w:t>
        </w:r>
      </w:ins>
      <w:ins w:id="232" w:author="Joshi, Yash B." w:date="2023-08-01T16:13:00Z">
        <w:r>
          <w:rPr>
            <w:rFonts w:ascii="Arial" w:eastAsia="Times New Roman" w:hAnsi="Arial" w:cs="Arial"/>
            <w:color w:val="000000"/>
            <w:kern w:val="0"/>
            <w:sz w:val="20"/>
            <w:szCs w:val="20"/>
            <w14:ligatures w14:val="none"/>
          </w:rPr>
          <w:t xml:space="preserve"> resamples were required (</w:t>
        </w:r>
        <w:del w:id="233" w:author="Daniel Zoleikhaeian" w:date="2023-08-01T18:53:00Z">
          <w:r w:rsidDel="0030542E">
            <w:rPr>
              <w:rFonts w:ascii="Arial" w:eastAsia="Times New Roman" w:hAnsi="Arial" w:cs="Arial"/>
              <w:color w:val="000000"/>
              <w:kern w:val="0"/>
              <w:sz w:val="20"/>
              <w:szCs w:val="20"/>
              <w14:ligatures w14:val="none"/>
            </w:rPr>
            <w:delText>95% CI: 8 and 29</w:delText>
          </w:r>
        </w:del>
      </w:ins>
      <w:ins w:id="234" w:author="Daniel Zoleikhaeian" w:date="2023-08-01T18:53:00Z">
        <w:r w:rsidR="0030542E">
          <w:rPr>
            <w:rFonts w:ascii="Arial" w:eastAsia="Times New Roman" w:hAnsi="Arial" w:cs="Arial"/>
            <w:color w:val="000000"/>
            <w:kern w:val="0"/>
            <w:sz w:val="20"/>
            <w:szCs w:val="20"/>
            <w14:ligatures w14:val="none"/>
          </w:rPr>
          <w:t>Standard Deviation: 6.69</w:t>
        </w:r>
      </w:ins>
      <w:ins w:id="235" w:author="Joshi, Yash B." w:date="2023-08-01T16:13:00Z">
        <w:r>
          <w:rPr>
            <w:rFonts w:ascii="Arial" w:eastAsia="Times New Roman" w:hAnsi="Arial" w:cs="Arial"/>
            <w:color w:val="000000"/>
            <w:kern w:val="0"/>
            <w:sz w:val="20"/>
            <w:szCs w:val="20"/>
            <w14:ligatures w14:val="none"/>
          </w:rPr>
          <w:t xml:space="preserve">) for </w:t>
        </w:r>
      </w:ins>
      <w:ins w:id="236" w:author="Joshi, Yash B." w:date="2023-08-01T16:14:00Z">
        <w:r>
          <w:rPr>
            <w:rFonts w:ascii="Arial" w:eastAsia="Times New Roman" w:hAnsi="Arial" w:cs="Arial"/>
            <w:color w:val="000000"/>
            <w:kern w:val="0"/>
            <w:sz w:val="20"/>
            <w:szCs w:val="20"/>
            <w14:ligatures w14:val="none"/>
          </w:rPr>
          <w:t xml:space="preserve">the </w:t>
        </w:r>
      </w:ins>
      <w:ins w:id="237" w:author="Joshi, Yash B." w:date="2023-08-01T16:13:00Z">
        <w:r>
          <w:rPr>
            <w:rFonts w:ascii="Arial" w:eastAsia="Times New Roman" w:hAnsi="Arial" w:cs="Arial"/>
            <w:color w:val="000000"/>
            <w:kern w:val="0"/>
            <w:sz w:val="20"/>
            <w:szCs w:val="20"/>
            <w14:ligatures w14:val="none"/>
          </w:rPr>
          <w:t>SZ</w:t>
        </w:r>
      </w:ins>
      <w:ins w:id="238" w:author="Joshi, Yash B." w:date="2023-08-01T16:14:00Z">
        <w:r>
          <w:rPr>
            <w:rFonts w:ascii="Arial" w:eastAsia="Times New Roman" w:hAnsi="Arial" w:cs="Arial"/>
            <w:color w:val="000000"/>
            <w:kern w:val="0"/>
            <w:sz w:val="20"/>
            <w:szCs w:val="20"/>
            <w14:ligatures w14:val="none"/>
          </w:rPr>
          <w:t xml:space="preserve"> to approximate the HCS race, ethnicity and gender proportions</w:t>
        </w:r>
      </w:ins>
      <w:ins w:id="239" w:author="Joshi, Yash B." w:date="2023-08-01T16:17:00Z">
        <w:r>
          <w:rPr>
            <w:rFonts w:ascii="Arial" w:eastAsia="Times New Roman" w:hAnsi="Arial" w:cs="Arial"/>
            <w:color w:val="000000"/>
            <w:kern w:val="0"/>
            <w:sz w:val="20"/>
            <w:szCs w:val="20"/>
            <w14:ligatures w14:val="none"/>
          </w:rPr>
          <w:t xml:space="preserve"> in COGS2</w:t>
        </w:r>
      </w:ins>
      <w:ins w:id="240" w:author="Joshi, Yash B." w:date="2023-08-01T16:14:00Z">
        <w:r>
          <w:rPr>
            <w:rFonts w:ascii="Arial" w:eastAsia="Times New Roman" w:hAnsi="Arial" w:cs="Arial"/>
            <w:color w:val="000000"/>
            <w:kern w:val="0"/>
            <w:sz w:val="20"/>
            <w:szCs w:val="20"/>
            <w14:ligatures w14:val="none"/>
          </w:rPr>
          <w:t>.</w:t>
        </w:r>
      </w:ins>
      <w:ins w:id="241" w:author="Joshi, Yash B." w:date="2023-08-01T16:13:00Z">
        <w:r>
          <w:rPr>
            <w:rFonts w:ascii="Arial" w:eastAsia="Times New Roman" w:hAnsi="Arial" w:cs="Arial"/>
            <w:color w:val="000000"/>
            <w:kern w:val="0"/>
            <w:sz w:val="20"/>
            <w:szCs w:val="20"/>
            <w14:ligatures w14:val="none"/>
          </w:rPr>
          <w:t xml:space="preserve"> </w:t>
        </w:r>
      </w:ins>
      <w:del w:id="242" w:author="Joshi, Yash B." w:date="2023-08-01T16:09:00Z">
        <w:r w:rsidR="00D1241A" w:rsidDel="003D0B2D">
          <w:rPr>
            <w:rFonts w:ascii="Arial" w:eastAsia="Times New Roman" w:hAnsi="Arial" w:cs="Arial"/>
            <w:color w:val="000000"/>
            <w:kern w:val="0"/>
            <w:sz w:val="20"/>
            <w:szCs w:val="20"/>
            <w14:ligatures w14:val="none"/>
          </w:rPr>
          <w:delText xml:space="preserve">[?] Should I do hypothesis testing for the over/under sampled? Some of the differences are very minute. </w:delText>
        </w:r>
      </w:del>
    </w:p>
    <w:p w14:paraId="3746609D" w14:textId="228F896C" w:rsidR="005E3B0A" w:rsidDel="003D0B2D" w:rsidRDefault="005E3B0A">
      <w:pPr>
        <w:shd w:val="clear" w:color="auto" w:fill="FFFFFF"/>
        <w:spacing w:line="240" w:lineRule="auto"/>
        <w:rPr>
          <w:del w:id="243" w:author="Joshi, Yash B." w:date="2023-08-01T16:14:00Z"/>
          <w:rFonts w:ascii="Arial" w:eastAsia="Times New Roman" w:hAnsi="Arial" w:cs="Arial"/>
          <w:color w:val="000000"/>
          <w:kern w:val="0"/>
          <w:sz w:val="20"/>
          <w:szCs w:val="20"/>
          <w14:ligatures w14:val="none"/>
        </w:rPr>
      </w:pPr>
      <w:del w:id="244" w:author="Joshi, Yash B." w:date="2023-08-01T16:14:00Z">
        <w:r w:rsidDel="003D0B2D">
          <w:rPr>
            <w:rFonts w:ascii="Arial" w:eastAsia="Times New Roman" w:hAnsi="Arial" w:cs="Arial"/>
            <w:color w:val="000000"/>
            <w:kern w:val="0"/>
            <w:sz w:val="20"/>
            <w:szCs w:val="20"/>
            <w14:ligatures w14:val="none"/>
          </w:rPr>
          <w:delText>Using the above sampling parameters</w:delText>
        </w:r>
        <w:r w:rsidR="00FB2D3E" w:rsidDel="003D0B2D">
          <w:rPr>
            <w:rFonts w:ascii="Arial" w:eastAsia="Times New Roman" w:hAnsi="Arial" w:cs="Arial"/>
            <w:color w:val="000000"/>
            <w:kern w:val="0"/>
            <w:sz w:val="20"/>
            <w:szCs w:val="20"/>
            <w14:ligatures w14:val="none"/>
          </w:rPr>
          <w:delText xml:space="preserve"> for HCS</w:delText>
        </w:r>
        <w:r w:rsidDel="003D0B2D">
          <w:rPr>
            <w:rFonts w:ascii="Arial" w:eastAsia="Times New Roman" w:hAnsi="Arial" w:cs="Arial"/>
            <w:color w:val="000000"/>
            <w:kern w:val="0"/>
            <w:sz w:val="20"/>
            <w:szCs w:val="20"/>
            <w14:ligatures w14:val="none"/>
          </w:rPr>
          <w:delText xml:space="preserve">, 95% of the number of resamples for convergence </w:delText>
        </w:r>
        <w:r w:rsidR="00FB2D3E" w:rsidDel="003D0B2D">
          <w:rPr>
            <w:rFonts w:ascii="Arial" w:eastAsia="Times New Roman" w:hAnsi="Arial" w:cs="Arial"/>
            <w:color w:val="000000"/>
            <w:kern w:val="0"/>
            <w:sz w:val="20"/>
            <w:szCs w:val="20"/>
            <w14:ligatures w14:val="none"/>
          </w:rPr>
          <w:delText>to ACS proportions</w:delText>
        </w:r>
        <w:r w:rsidDel="003D0B2D">
          <w:rPr>
            <w:rFonts w:ascii="Arial" w:eastAsia="Times New Roman" w:hAnsi="Arial" w:cs="Arial"/>
            <w:color w:val="000000"/>
            <w:kern w:val="0"/>
            <w:sz w:val="20"/>
            <w:szCs w:val="20"/>
            <w14:ligatures w14:val="none"/>
          </w:rPr>
          <w:delText xml:space="preserve"> fell between 12 and 37. For SZ, 95% of the number of resamples </w:delText>
        </w:r>
        <w:r w:rsidR="00FB2D3E" w:rsidDel="003D0B2D">
          <w:rPr>
            <w:rFonts w:ascii="Arial" w:eastAsia="Times New Roman" w:hAnsi="Arial" w:cs="Arial"/>
            <w:color w:val="000000"/>
            <w:kern w:val="0"/>
            <w:sz w:val="20"/>
            <w:szCs w:val="20"/>
            <w14:ligatures w14:val="none"/>
          </w:rPr>
          <w:delText xml:space="preserve">for convergence to ACS proportions </w:delText>
        </w:r>
        <w:r w:rsidDel="003D0B2D">
          <w:rPr>
            <w:rFonts w:ascii="Arial" w:eastAsia="Times New Roman" w:hAnsi="Arial" w:cs="Arial"/>
            <w:color w:val="000000"/>
            <w:kern w:val="0"/>
            <w:sz w:val="20"/>
            <w:szCs w:val="20"/>
            <w14:ligatures w14:val="none"/>
          </w:rPr>
          <w:delText xml:space="preserve">fell between 32 and 71. </w:delText>
        </w:r>
        <w:r w:rsidR="00FB2D3E" w:rsidDel="003D0B2D">
          <w:rPr>
            <w:rFonts w:ascii="Arial" w:eastAsia="Times New Roman" w:hAnsi="Arial" w:cs="Arial"/>
            <w:color w:val="000000"/>
            <w:kern w:val="0"/>
            <w:sz w:val="20"/>
            <w:szCs w:val="20"/>
            <w14:ligatures w14:val="none"/>
          </w:rPr>
          <w:delText xml:space="preserve">95% of the number of resamples for convergence from SZ to HCS proportions fell between 8 and 29. </w:delText>
        </w:r>
      </w:del>
    </w:p>
    <w:p w14:paraId="625D97F5" w14:textId="082948D3" w:rsidR="0030075F" w:rsidRPr="0030075F" w:rsidDel="003D0B2D" w:rsidRDefault="00FB2D3E">
      <w:pPr>
        <w:shd w:val="clear" w:color="auto" w:fill="FFFFFF"/>
        <w:spacing w:line="240" w:lineRule="auto"/>
        <w:rPr>
          <w:del w:id="245" w:author="Joshi, Yash B." w:date="2023-08-01T16:14:00Z"/>
          <w:rFonts w:ascii="Calibri" w:eastAsia="Times New Roman" w:hAnsi="Calibri" w:cs="Calibri"/>
          <w:color w:val="000000"/>
          <w:kern w:val="0"/>
          <w14:ligatures w14:val="none"/>
        </w:rPr>
      </w:pPr>
      <w:del w:id="246" w:author="Joshi, Yash B." w:date="2023-08-01T16:14:00Z">
        <w:r w:rsidDel="003D0B2D">
          <w:rPr>
            <w:rFonts w:ascii="Arial" w:eastAsia="Times New Roman" w:hAnsi="Arial" w:cs="Arial"/>
            <w:color w:val="000000"/>
            <w:kern w:val="0"/>
            <w:sz w:val="20"/>
            <w:szCs w:val="20"/>
            <w14:ligatures w14:val="none"/>
          </w:rPr>
          <w:delText xml:space="preserve">Increasing the rescaling factor </w:delText>
        </w:r>
        <w:r w:rsidR="005C5B37" w:rsidDel="003D0B2D">
          <w:rPr>
            <w:rFonts w:ascii="Arial" w:eastAsia="Times New Roman" w:hAnsi="Arial" w:cs="Arial"/>
            <w:color w:val="000000"/>
            <w:kern w:val="0"/>
            <w:sz w:val="20"/>
            <w:szCs w:val="20"/>
            <w14:ligatures w14:val="none"/>
          </w:rPr>
          <w:delText>past 50% of the original sample size</w:delText>
        </w:r>
        <w:r w:rsidDel="003D0B2D">
          <w:rPr>
            <w:rFonts w:ascii="Arial" w:eastAsia="Times New Roman" w:hAnsi="Arial" w:cs="Arial"/>
            <w:color w:val="000000"/>
            <w:kern w:val="0"/>
            <w:sz w:val="20"/>
            <w:szCs w:val="20"/>
            <w14:ligatures w14:val="none"/>
          </w:rPr>
          <w:delText xml:space="preserve"> had diminishing returns on achieving sooner convergence in both </w:delText>
        </w:r>
        <w:r w:rsidR="005C5B37" w:rsidDel="003D0B2D">
          <w:rPr>
            <w:rFonts w:ascii="Arial" w:eastAsia="Times New Roman" w:hAnsi="Arial" w:cs="Arial"/>
            <w:color w:val="000000"/>
            <w:kern w:val="0"/>
            <w:sz w:val="20"/>
            <w:szCs w:val="20"/>
            <w14:ligatures w14:val="none"/>
          </w:rPr>
          <w:delText>HCS and SZ</w:delText>
        </w:r>
        <w:r w:rsidDel="003D0B2D">
          <w:rPr>
            <w:rFonts w:ascii="Arial" w:eastAsia="Times New Roman" w:hAnsi="Arial" w:cs="Arial"/>
            <w:color w:val="000000"/>
            <w:kern w:val="0"/>
            <w:sz w:val="20"/>
            <w:szCs w:val="20"/>
            <w14:ligatures w14:val="none"/>
          </w:rPr>
          <w:delText xml:space="preserve">. Increasing the absolute difference threshold </w:delText>
        </w:r>
        <w:r w:rsidR="005C5B37" w:rsidDel="003D0B2D">
          <w:rPr>
            <w:rFonts w:ascii="Arial" w:eastAsia="Times New Roman" w:hAnsi="Arial" w:cs="Arial"/>
            <w:color w:val="000000"/>
            <w:kern w:val="0"/>
            <w:sz w:val="20"/>
            <w:szCs w:val="20"/>
            <w14:ligatures w14:val="none"/>
          </w:rPr>
          <w:delText xml:space="preserve">led to sooner convergence in both groups. At an absolute difference of 0.05, HCS achieved immediate convergence to ACS. The SZ group did not achieve immediate convergence even at an absolute difference of 0.10. </w:delText>
        </w:r>
      </w:del>
    </w:p>
    <w:p w14:paraId="664096E2" w14:textId="77777777" w:rsidR="00A76E6E" w:rsidRDefault="00A76E6E" w:rsidP="003D0B2D">
      <w:pPr>
        <w:shd w:val="clear" w:color="auto" w:fill="FFFFFF"/>
        <w:spacing w:line="240" w:lineRule="auto"/>
        <w:rPr>
          <w:ins w:id="247" w:author="Joshi, Yash B." w:date="2023-08-01T16:29:00Z"/>
          <w:rFonts w:ascii="Arial" w:eastAsia="Times New Roman" w:hAnsi="Arial" w:cs="Arial"/>
          <w:b/>
          <w:bCs/>
          <w:color w:val="000000"/>
          <w:kern w:val="0"/>
          <w:sz w:val="20"/>
          <w:szCs w:val="20"/>
          <w14:ligatures w14:val="none"/>
        </w:rPr>
      </w:pPr>
    </w:p>
    <w:p w14:paraId="3B9B9043" w14:textId="58A8FEB7" w:rsidR="0030075F" w:rsidRPr="0030075F" w:rsidRDefault="00D1241A">
      <w:pPr>
        <w:shd w:val="clear" w:color="auto" w:fill="FFFFFF"/>
        <w:spacing w:line="240" w:lineRule="auto"/>
        <w:rPr>
          <w:rFonts w:ascii="Arial" w:eastAsia="Times New Roman" w:hAnsi="Arial" w:cs="Arial"/>
          <w:b/>
          <w:bCs/>
          <w:color w:val="000000"/>
          <w:kern w:val="0"/>
          <w:sz w:val="20"/>
          <w:szCs w:val="20"/>
          <w14:ligatures w14:val="none"/>
        </w:rPr>
        <w:pPrChange w:id="248" w:author="Joshi, Yash B." w:date="2023-08-01T16:14:00Z">
          <w:pPr/>
        </w:pPrChange>
      </w:pPr>
      <w:del w:id="249" w:author="Joshi, Yash B." w:date="2023-08-01T16:29:00Z">
        <w:r w:rsidDel="00A76E6E">
          <w:rPr>
            <w:rFonts w:ascii="Arial" w:eastAsia="Times New Roman" w:hAnsi="Arial" w:cs="Arial"/>
            <w:b/>
            <w:bCs/>
            <w:color w:val="000000"/>
            <w:kern w:val="0"/>
            <w:sz w:val="20"/>
            <w:szCs w:val="20"/>
            <w14:ligatures w14:val="none"/>
          </w:rPr>
          <w:br w:type="page"/>
        </w:r>
      </w:del>
      <w:r w:rsidR="0030075F" w:rsidRPr="0030075F">
        <w:rPr>
          <w:rFonts w:ascii="Arial" w:eastAsia="Times New Roman" w:hAnsi="Arial" w:cs="Arial"/>
          <w:b/>
          <w:bCs/>
          <w:color w:val="000000"/>
          <w:kern w:val="0"/>
          <w:sz w:val="20"/>
          <w:szCs w:val="20"/>
          <w14:ligatures w14:val="none"/>
        </w:rPr>
        <w:t>Conclusion </w:t>
      </w:r>
    </w:p>
    <w:p w14:paraId="739D3F0C" w14:textId="493E41FB" w:rsidR="009C4F94" w:rsidDel="003D0B2D" w:rsidRDefault="003D0B2D" w:rsidP="0030075F">
      <w:pPr>
        <w:shd w:val="clear" w:color="auto" w:fill="FFFFFF"/>
        <w:spacing w:line="240" w:lineRule="auto"/>
        <w:rPr>
          <w:del w:id="250" w:author="Joshi, Yash B." w:date="2023-08-01T16:14:00Z"/>
          <w:rFonts w:ascii="Arial" w:eastAsia="Times New Roman" w:hAnsi="Arial" w:cs="Arial"/>
          <w:color w:val="000000"/>
          <w:kern w:val="0"/>
          <w:sz w:val="20"/>
          <w:szCs w:val="20"/>
          <w14:ligatures w14:val="none"/>
        </w:rPr>
      </w:pPr>
      <w:ins w:id="251" w:author="Joshi, Yash B." w:date="2023-08-01T16:14:00Z">
        <w:r>
          <w:rPr>
            <w:rFonts w:ascii="Arial" w:eastAsia="Times New Roman" w:hAnsi="Arial" w:cs="Arial"/>
            <w:color w:val="000000"/>
            <w:kern w:val="0"/>
            <w:sz w:val="20"/>
            <w:szCs w:val="20"/>
            <w14:ligatures w14:val="none"/>
          </w:rPr>
          <w:t xml:space="preserve">Data </w:t>
        </w:r>
      </w:ins>
      <w:ins w:id="252" w:author="Joshi, Yash B." w:date="2023-08-01T16:24:00Z">
        <w:r w:rsidR="005D3623">
          <w:rPr>
            <w:rFonts w:ascii="Arial" w:eastAsia="Times New Roman" w:hAnsi="Arial" w:cs="Arial"/>
            <w:color w:val="000000"/>
            <w:kern w:val="0"/>
            <w:sz w:val="20"/>
            <w:szCs w:val="20"/>
            <w14:ligatures w14:val="none"/>
          </w:rPr>
          <w:t>implies</w:t>
        </w:r>
      </w:ins>
      <w:ins w:id="253" w:author="Joshi, Yash B." w:date="2023-08-01T16:14:00Z">
        <w:r>
          <w:rPr>
            <w:rFonts w:ascii="Arial" w:eastAsia="Times New Roman" w:hAnsi="Arial" w:cs="Arial"/>
            <w:color w:val="000000"/>
            <w:kern w:val="0"/>
            <w:sz w:val="20"/>
            <w:szCs w:val="20"/>
            <w14:ligatures w14:val="none"/>
          </w:rPr>
          <w:t xml:space="preserve"> that </w:t>
        </w:r>
      </w:ins>
      <w:ins w:id="254" w:author="Joshi, Yash B." w:date="2023-08-01T16:15:00Z">
        <w:r>
          <w:rPr>
            <w:rFonts w:ascii="Arial" w:eastAsia="Times New Roman" w:hAnsi="Arial" w:cs="Arial"/>
            <w:color w:val="000000"/>
            <w:kern w:val="0"/>
            <w:sz w:val="20"/>
            <w:szCs w:val="20"/>
            <w14:ligatures w14:val="none"/>
          </w:rPr>
          <w:t xml:space="preserve">current recruitment and ascertainment strategies would require </w:t>
        </w:r>
      </w:ins>
      <w:del w:id="255" w:author="Joshi, Yash B." w:date="2023-08-01T16:14:00Z">
        <w:r w:rsidR="009C4F94" w:rsidDel="003D0B2D">
          <w:rPr>
            <w:rFonts w:ascii="Arial" w:eastAsia="Times New Roman" w:hAnsi="Arial" w:cs="Arial"/>
            <w:color w:val="000000"/>
            <w:kern w:val="0"/>
            <w:sz w:val="20"/>
            <w:szCs w:val="20"/>
            <w14:ligatures w14:val="none"/>
          </w:rPr>
          <w:delText xml:space="preserve">Our analysis showed that for COGS2, the SZ sample was more divergent from background city proportions than was the HCS sample, and that the SZ sample was more similar to the HCS sample than the background city proportions. Furthermore, we showed that resampling above 50% of the original sample size had marginal benefits to achieving sooner convergence and that increasing the absolute difference threshold decreases the number of resamples needed for convergence. </w:delText>
        </w:r>
      </w:del>
    </w:p>
    <w:p w14:paraId="2EF8A5D6" w14:textId="7C245E43" w:rsidR="003D0B2D" w:rsidRDefault="003D0B2D" w:rsidP="0030075F">
      <w:pPr>
        <w:shd w:val="clear" w:color="auto" w:fill="FFFFFF"/>
        <w:spacing w:line="240" w:lineRule="auto"/>
        <w:rPr>
          <w:ins w:id="256" w:author="Joshi, Yash B." w:date="2023-08-01T16:15:00Z"/>
          <w:rFonts w:ascii="Arial" w:eastAsia="Times New Roman" w:hAnsi="Arial" w:cs="Arial"/>
          <w:color w:val="000000"/>
          <w:kern w:val="0"/>
          <w:sz w:val="20"/>
          <w:szCs w:val="20"/>
          <w14:ligatures w14:val="none"/>
        </w:rPr>
      </w:pPr>
      <w:ins w:id="257" w:author="Joshi, Yash B." w:date="2023-08-01T16:18:00Z">
        <w:r>
          <w:rPr>
            <w:rFonts w:ascii="Arial" w:eastAsia="Times New Roman" w:hAnsi="Arial" w:cs="Arial"/>
            <w:color w:val="000000"/>
            <w:kern w:val="0"/>
            <w:sz w:val="20"/>
            <w:szCs w:val="20"/>
            <w14:ligatures w14:val="none"/>
          </w:rPr>
          <w:t>the cohort of C</w:t>
        </w:r>
        <w:r w:rsidR="005D3623">
          <w:rPr>
            <w:rFonts w:ascii="Arial" w:eastAsia="Times New Roman" w:hAnsi="Arial" w:cs="Arial"/>
            <w:color w:val="000000"/>
            <w:kern w:val="0"/>
            <w:sz w:val="20"/>
            <w:szCs w:val="20"/>
            <w14:ligatures w14:val="none"/>
          </w:rPr>
          <w:t xml:space="preserve">OGS2 to </w:t>
        </w:r>
      </w:ins>
      <w:ins w:id="258" w:author="Joshi, Yash B." w:date="2023-08-01T16:21:00Z">
        <w:r w:rsidR="005D3623">
          <w:rPr>
            <w:rFonts w:ascii="Arial" w:eastAsia="Times New Roman" w:hAnsi="Arial" w:cs="Arial"/>
            <w:color w:val="000000"/>
            <w:kern w:val="0"/>
            <w:sz w:val="20"/>
            <w:szCs w:val="20"/>
            <w14:ligatures w14:val="none"/>
          </w:rPr>
          <w:t xml:space="preserve">be </w:t>
        </w:r>
      </w:ins>
      <w:ins w:id="259" w:author="Daniel Zoleikhaeian" w:date="2023-08-01T18:35:00Z">
        <w:r w:rsidR="00C13779">
          <w:rPr>
            <w:rFonts w:ascii="Arial" w:eastAsia="Times New Roman" w:hAnsi="Arial" w:cs="Arial"/>
            <w:color w:val="000000"/>
            <w:kern w:val="0"/>
            <w:sz w:val="20"/>
            <w:szCs w:val="20"/>
            <w14:ligatures w14:val="none"/>
          </w:rPr>
          <w:t xml:space="preserve">nearly </w:t>
        </w:r>
      </w:ins>
      <w:ins w:id="260" w:author="Daniel Zoleikhaeian" w:date="2023-08-01T18:39:00Z">
        <w:r w:rsidR="00C13779">
          <w:rPr>
            <w:rFonts w:ascii="Arial" w:eastAsia="Times New Roman" w:hAnsi="Arial" w:cs="Arial"/>
            <w:color w:val="000000"/>
            <w:kern w:val="0"/>
            <w:sz w:val="20"/>
            <w:szCs w:val="20"/>
            <w14:ligatures w14:val="none"/>
          </w:rPr>
          <w:t>12.5</w:t>
        </w:r>
      </w:ins>
      <w:ins w:id="261" w:author="Joshi, Yash B." w:date="2023-08-01T16:21:00Z">
        <w:del w:id="262" w:author="Daniel Zoleikhaeian" w:date="2023-08-01T18:35:00Z">
          <w:r w:rsidR="005D3623" w:rsidDel="00C13779">
            <w:rPr>
              <w:rFonts w:ascii="Arial" w:eastAsia="Times New Roman" w:hAnsi="Arial" w:cs="Arial"/>
              <w:color w:val="000000"/>
              <w:kern w:val="0"/>
              <w:sz w:val="20"/>
              <w:szCs w:val="20"/>
              <w14:ligatures w14:val="none"/>
            </w:rPr>
            <w:delText>X</w:delText>
          </w:r>
        </w:del>
        <w:r w:rsidR="005D3623">
          <w:rPr>
            <w:rFonts w:ascii="Arial" w:eastAsia="Times New Roman" w:hAnsi="Arial" w:cs="Arial"/>
            <w:color w:val="000000"/>
            <w:kern w:val="0"/>
            <w:sz w:val="20"/>
            <w:szCs w:val="20"/>
            <w14:ligatures w14:val="none"/>
          </w:rPr>
          <w:t xml:space="preserve"> times larger for HCS and </w:t>
        </w:r>
      </w:ins>
      <w:ins w:id="263" w:author="Daniel Zoleikhaeian" w:date="2023-08-01T18:40:00Z">
        <w:r w:rsidR="00C13779">
          <w:rPr>
            <w:rFonts w:ascii="Arial" w:eastAsia="Times New Roman" w:hAnsi="Arial" w:cs="Arial"/>
            <w:color w:val="000000"/>
            <w:kern w:val="0"/>
            <w:sz w:val="20"/>
            <w:szCs w:val="20"/>
            <w14:ligatures w14:val="none"/>
          </w:rPr>
          <w:t>24.5</w:t>
        </w:r>
      </w:ins>
      <w:ins w:id="264" w:author="Joshi, Yash B." w:date="2023-08-01T16:21:00Z">
        <w:del w:id="265" w:author="Daniel Zoleikhaeian" w:date="2023-08-01T18:40:00Z">
          <w:r w:rsidR="005D3623" w:rsidDel="00C13779">
            <w:rPr>
              <w:rFonts w:ascii="Arial" w:eastAsia="Times New Roman" w:hAnsi="Arial" w:cs="Arial"/>
              <w:color w:val="000000"/>
              <w:kern w:val="0"/>
              <w:sz w:val="20"/>
              <w:szCs w:val="20"/>
              <w14:ligatures w14:val="none"/>
            </w:rPr>
            <w:delText>Y</w:delText>
          </w:r>
        </w:del>
        <w:r w:rsidR="005D3623">
          <w:rPr>
            <w:rFonts w:ascii="Arial" w:eastAsia="Times New Roman" w:hAnsi="Arial" w:cs="Arial"/>
            <w:color w:val="000000"/>
            <w:kern w:val="0"/>
            <w:sz w:val="20"/>
            <w:szCs w:val="20"/>
            <w14:ligatures w14:val="none"/>
          </w:rPr>
          <w:t xml:space="preserve"> times larger for SZ to </w:t>
        </w:r>
      </w:ins>
      <w:ins w:id="266" w:author="Joshi, Yash B." w:date="2023-08-01T16:18:00Z">
        <w:r w:rsidR="005D3623">
          <w:rPr>
            <w:rFonts w:ascii="Arial" w:eastAsia="Times New Roman" w:hAnsi="Arial" w:cs="Arial"/>
            <w:color w:val="000000"/>
            <w:kern w:val="0"/>
            <w:sz w:val="20"/>
            <w:szCs w:val="20"/>
            <w14:ligatures w14:val="none"/>
          </w:rPr>
          <w:t xml:space="preserve">achieve racial, ethnic, and gender parity with the cities in which </w:t>
        </w:r>
      </w:ins>
      <w:ins w:id="267" w:author="Joshi, Yash B." w:date="2023-08-01T16:21:00Z">
        <w:r w:rsidR="005D3623">
          <w:rPr>
            <w:rFonts w:ascii="Arial" w:eastAsia="Times New Roman" w:hAnsi="Arial" w:cs="Arial"/>
            <w:color w:val="000000"/>
            <w:kern w:val="0"/>
            <w:sz w:val="20"/>
            <w:szCs w:val="20"/>
            <w14:ligatures w14:val="none"/>
          </w:rPr>
          <w:t>COGS2</w:t>
        </w:r>
      </w:ins>
      <w:ins w:id="268" w:author="Joshi, Yash B." w:date="2023-08-01T16:19:00Z">
        <w:r w:rsidR="005D3623">
          <w:rPr>
            <w:rFonts w:ascii="Arial" w:eastAsia="Times New Roman" w:hAnsi="Arial" w:cs="Arial"/>
            <w:color w:val="000000"/>
            <w:kern w:val="0"/>
            <w:sz w:val="20"/>
            <w:szCs w:val="20"/>
            <w14:ligatures w14:val="none"/>
          </w:rPr>
          <w:t xml:space="preserve"> was conducted</w:t>
        </w:r>
      </w:ins>
      <w:ins w:id="269" w:author="Joshi, Yash B." w:date="2023-08-01T16:23:00Z">
        <w:r w:rsidR="005D3623">
          <w:rPr>
            <w:rFonts w:ascii="Arial" w:eastAsia="Times New Roman" w:hAnsi="Arial" w:cs="Arial"/>
            <w:color w:val="000000"/>
            <w:kern w:val="0"/>
            <w:sz w:val="20"/>
            <w:szCs w:val="20"/>
            <w14:ligatures w14:val="none"/>
          </w:rPr>
          <w:t>. The SZ cohort in COGS2 would need to be</w:t>
        </w:r>
      </w:ins>
      <w:ins w:id="270" w:author="Joshi, Yash B." w:date="2023-08-01T16:22:00Z">
        <w:r w:rsidR="005D3623">
          <w:rPr>
            <w:rFonts w:ascii="Arial" w:eastAsia="Times New Roman" w:hAnsi="Arial" w:cs="Arial"/>
            <w:color w:val="000000"/>
            <w:kern w:val="0"/>
            <w:sz w:val="20"/>
            <w:szCs w:val="20"/>
            <w14:ligatures w14:val="none"/>
          </w:rPr>
          <w:t xml:space="preserve"> </w:t>
        </w:r>
        <w:del w:id="271" w:author="Daniel Zoleikhaeian" w:date="2023-08-01T18:40:00Z">
          <w:r w:rsidR="005D3623" w:rsidDel="00C13779">
            <w:rPr>
              <w:rFonts w:ascii="Arial" w:eastAsia="Times New Roman" w:hAnsi="Arial" w:cs="Arial"/>
              <w:color w:val="000000"/>
              <w:kern w:val="0"/>
              <w:sz w:val="20"/>
              <w:szCs w:val="20"/>
              <w14:ligatures w14:val="none"/>
            </w:rPr>
            <w:delText xml:space="preserve">ZZZ </w:delText>
          </w:r>
        </w:del>
      </w:ins>
      <w:r w:rsidR="008F56F9">
        <w:rPr>
          <w:rFonts w:ascii="Arial" w:eastAsia="Times New Roman" w:hAnsi="Arial" w:cs="Arial"/>
          <w:color w:val="000000"/>
          <w:kern w:val="0"/>
          <w:sz w:val="20"/>
          <w:szCs w:val="20"/>
          <w14:ligatures w14:val="none"/>
        </w:rPr>
        <w:t>10</w:t>
      </w:r>
      <w:r w:rsidR="00C13779">
        <w:rPr>
          <w:rFonts w:ascii="Arial" w:eastAsia="Times New Roman" w:hAnsi="Arial" w:cs="Arial"/>
          <w:color w:val="000000"/>
          <w:kern w:val="0"/>
          <w:sz w:val="20"/>
          <w:szCs w:val="20"/>
          <w14:ligatures w14:val="none"/>
        </w:rPr>
        <w:t xml:space="preserve"> </w:t>
      </w:r>
      <w:ins w:id="272" w:author="Joshi, Yash B." w:date="2023-08-01T16:22:00Z">
        <w:r w:rsidR="005D3623">
          <w:rPr>
            <w:rFonts w:ascii="Arial" w:eastAsia="Times New Roman" w:hAnsi="Arial" w:cs="Arial"/>
            <w:color w:val="000000"/>
            <w:kern w:val="0"/>
            <w:sz w:val="20"/>
            <w:szCs w:val="20"/>
            <w14:ligatures w14:val="none"/>
          </w:rPr>
          <w:t xml:space="preserve">times </w:t>
        </w:r>
      </w:ins>
      <w:ins w:id="273" w:author="Joshi, Yash B." w:date="2023-08-01T16:24:00Z">
        <w:r w:rsidR="005D3623">
          <w:rPr>
            <w:rFonts w:ascii="Arial" w:eastAsia="Times New Roman" w:hAnsi="Arial" w:cs="Arial"/>
            <w:color w:val="000000"/>
            <w:kern w:val="0"/>
            <w:sz w:val="20"/>
            <w:szCs w:val="20"/>
            <w14:ligatures w14:val="none"/>
          </w:rPr>
          <w:t>larger</w:t>
        </w:r>
        <w:del w:id="274" w:author="Daniel Zoleikhaeian" w:date="2023-08-01T18:40:00Z">
          <w:r w:rsidR="005D3623" w:rsidDel="00C13779">
            <w:rPr>
              <w:rFonts w:ascii="Arial" w:eastAsia="Times New Roman" w:hAnsi="Arial" w:cs="Arial"/>
              <w:color w:val="000000"/>
              <w:kern w:val="0"/>
              <w:sz w:val="20"/>
              <w:szCs w:val="20"/>
              <w14:ligatures w14:val="none"/>
            </w:rPr>
            <w:delText xml:space="preserve"> for </w:delText>
          </w:r>
        </w:del>
      </w:ins>
      <w:ins w:id="275" w:author="Joshi, Yash B." w:date="2023-08-01T16:22:00Z">
        <w:r w:rsidR="005D3623">
          <w:rPr>
            <w:rFonts w:ascii="Arial" w:eastAsia="Times New Roman" w:hAnsi="Arial" w:cs="Arial"/>
            <w:color w:val="000000"/>
            <w:kern w:val="0"/>
            <w:sz w:val="20"/>
            <w:szCs w:val="20"/>
            <w14:ligatures w14:val="none"/>
          </w:rPr>
          <w:t xml:space="preserve"> to approximate racial, ethnic and gender parity with the recruited COGS2 HCS cohort.</w:t>
        </w:r>
      </w:ins>
      <w:ins w:id="276" w:author="Joshi, Yash B." w:date="2023-08-01T16:19:00Z">
        <w:r w:rsidR="005D3623">
          <w:rPr>
            <w:rFonts w:ascii="Arial" w:eastAsia="Times New Roman" w:hAnsi="Arial" w:cs="Arial"/>
            <w:color w:val="000000"/>
            <w:kern w:val="0"/>
            <w:sz w:val="20"/>
            <w:szCs w:val="20"/>
            <w14:ligatures w14:val="none"/>
          </w:rPr>
          <w:t xml:space="preserve"> This methodology provides </w:t>
        </w:r>
      </w:ins>
      <w:ins w:id="277" w:author="Joshi, Yash B." w:date="2023-08-01T16:26:00Z">
        <w:r w:rsidR="005D3623">
          <w:rPr>
            <w:rFonts w:ascii="Arial" w:eastAsia="Times New Roman" w:hAnsi="Arial" w:cs="Arial"/>
            <w:color w:val="000000"/>
            <w:kern w:val="0"/>
            <w:sz w:val="20"/>
            <w:szCs w:val="20"/>
            <w14:ligatures w14:val="none"/>
          </w:rPr>
          <w:t xml:space="preserve">1) </w:t>
        </w:r>
      </w:ins>
      <w:ins w:id="278" w:author="Joshi, Yash B." w:date="2023-08-01T16:19:00Z">
        <w:r w:rsidR="005D3623">
          <w:rPr>
            <w:rFonts w:ascii="Arial" w:eastAsia="Times New Roman" w:hAnsi="Arial" w:cs="Arial"/>
            <w:color w:val="000000"/>
            <w:kern w:val="0"/>
            <w:sz w:val="20"/>
            <w:szCs w:val="20"/>
            <w14:ligatures w14:val="none"/>
          </w:rPr>
          <w:t xml:space="preserve">a novel way to quantify and compare diversity of recruited cohorts </w:t>
        </w:r>
      </w:ins>
      <w:ins w:id="279" w:author="Joshi, Yash B." w:date="2023-08-01T16:25:00Z">
        <w:r w:rsidR="005D3623">
          <w:rPr>
            <w:rFonts w:ascii="Arial" w:eastAsia="Times New Roman" w:hAnsi="Arial" w:cs="Arial"/>
            <w:color w:val="000000"/>
            <w:kern w:val="0"/>
            <w:sz w:val="20"/>
            <w:szCs w:val="20"/>
            <w14:ligatures w14:val="none"/>
          </w:rPr>
          <w:t xml:space="preserve">between and across </w:t>
        </w:r>
      </w:ins>
      <w:ins w:id="280" w:author="Joshi, Yash B." w:date="2023-08-01T16:19:00Z">
        <w:r w:rsidR="005D3623">
          <w:rPr>
            <w:rFonts w:ascii="Arial" w:eastAsia="Times New Roman" w:hAnsi="Arial" w:cs="Arial"/>
            <w:color w:val="000000"/>
            <w:kern w:val="0"/>
            <w:sz w:val="20"/>
            <w:szCs w:val="20"/>
            <w14:ligatures w14:val="none"/>
          </w:rPr>
          <w:t xml:space="preserve">large SZ studies, </w:t>
        </w:r>
      </w:ins>
      <w:ins w:id="281" w:author="Joshi, Yash B." w:date="2023-08-01T16:26:00Z">
        <w:r w:rsidR="005D3623">
          <w:rPr>
            <w:rFonts w:ascii="Arial" w:eastAsia="Times New Roman" w:hAnsi="Arial" w:cs="Arial"/>
            <w:color w:val="000000"/>
            <w:kern w:val="0"/>
            <w:sz w:val="20"/>
            <w:szCs w:val="20"/>
            <w14:ligatures w14:val="none"/>
          </w:rPr>
          <w:t xml:space="preserve">2) </w:t>
        </w:r>
      </w:ins>
      <w:ins w:id="282" w:author="Joshi, Yash B." w:date="2023-08-01T16:27:00Z">
        <w:r w:rsidR="005D3623">
          <w:rPr>
            <w:rFonts w:ascii="Arial" w:eastAsia="Times New Roman" w:hAnsi="Arial" w:cs="Arial"/>
            <w:color w:val="000000"/>
            <w:kern w:val="0"/>
            <w:sz w:val="20"/>
            <w:szCs w:val="20"/>
            <w14:ligatures w14:val="none"/>
          </w:rPr>
          <w:t xml:space="preserve">a useful metric </w:t>
        </w:r>
      </w:ins>
      <w:ins w:id="283" w:author="Joshi, Yash B." w:date="2023-08-01T16:26:00Z">
        <w:r w:rsidR="005D3623">
          <w:rPr>
            <w:rFonts w:ascii="Arial" w:eastAsia="Times New Roman" w:hAnsi="Arial" w:cs="Arial"/>
            <w:color w:val="000000"/>
            <w:kern w:val="0"/>
            <w:sz w:val="20"/>
            <w:szCs w:val="20"/>
            <w14:ligatures w14:val="none"/>
          </w:rPr>
          <w:t xml:space="preserve">to </w:t>
        </w:r>
      </w:ins>
      <w:ins w:id="284" w:author="Joshi, Yash B." w:date="2023-08-01T16:27:00Z">
        <w:r w:rsidR="005D3623">
          <w:rPr>
            <w:rFonts w:ascii="Arial" w:eastAsia="Times New Roman" w:hAnsi="Arial" w:cs="Arial"/>
            <w:color w:val="000000"/>
            <w:kern w:val="0"/>
            <w:sz w:val="20"/>
            <w:szCs w:val="20"/>
            <w14:ligatures w14:val="none"/>
          </w:rPr>
          <w:t xml:space="preserve">periodically assess </w:t>
        </w:r>
      </w:ins>
      <w:ins w:id="285" w:author="Joshi, Yash B." w:date="2023-08-01T16:26:00Z">
        <w:r w:rsidR="005D3623">
          <w:rPr>
            <w:rFonts w:ascii="Arial" w:eastAsia="Times New Roman" w:hAnsi="Arial" w:cs="Arial"/>
            <w:color w:val="000000"/>
            <w:kern w:val="0"/>
            <w:sz w:val="20"/>
            <w:szCs w:val="20"/>
            <w14:ligatures w14:val="none"/>
          </w:rPr>
          <w:t>diversity in longitudinal studies</w:t>
        </w:r>
      </w:ins>
      <w:ins w:id="286" w:author="Joshi, Yash B." w:date="2023-08-01T16:29:00Z">
        <w:r w:rsidR="00A76E6E">
          <w:rPr>
            <w:rFonts w:ascii="Arial" w:eastAsia="Times New Roman" w:hAnsi="Arial" w:cs="Arial"/>
            <w:color w:val="000000"/>
            <w:kern w:val="0"/>
            <w:sz w:val="20"/>
            <w:szCs w:val="20"/>
            <w14:ligatures w14:val="none"/>
          </w:rPr>
          <w:t xml:space="preserve"> while </w:t>
        </w:r>
        <w:r w:rsidR="00A76E6E">
          <w:rPr>
            <w:rFonts w:ascii="Arial" w:eastAsia="Times New Roman" w:hAnsi="Arial" w:cs="Arial"/>
            <w:color w:val="000000"/>
            <w:kern w:val="0"/>
            <w:sz w:val="20"/>
            <w:szCs w:val="20"/>
            <w14:ligatures w14:val="none"/>
          </w:rPr>
          <w:lastRenderedPageBreak/>
          <w:t>they are ongoing</w:t>
        </w:r>
      </w:ins>
      <w:ins w:id="287" w:author="Joshi, Yash B." w:date="2023-08-01T16:26:00Z">
        <w:r w:rsidR="005D3623">
          <w:rPr>
            <w:rFonts w:ascii="Arial" w:eastAsia="Times New Roman" w:hAnsi="Arial" w:cs="Arial"/>
            <w:color w:val="000000"/>
            <w:kern w:val="0"/>
            <w:sz w:val="20"/>
            <w:szCs w:val="20"/>
            <w14:ligatures w14:val="none"/>
          </w:rPr>
          <w:t>, and 3) a</w:t>
        </w:r>
      </w:ins>
      <w:ins w:id="288" w:author="Joshi, Yash B." w:date="2023-08-01T16:28:00Z">
        <w:r w:rsidR="005D3623">
          <w:rPr>
            <w:rFonts w:ascii="Arial" w:eastAsia="Times New Roman" w:hAnsi="Arial" w:cs="Arial"/>
            <w:color w:val="000000"/>
            <w:kern w:val="0"/>
            <w:sz w:val="20"/>
            <w:szCs w:val="20"/>
            <w14:ligatures w14:val="none"/>
          </w:rPr>
          <w:t xml:space="preserve">n objective </w:t>
        </w:r>
        <w:r w:rsidR="00A76E6E">
          <w:rPr>
            <w:rFonts w:ascii="Arial" w:eastAsia="Times New Roman" w:hAnsi="Arial" w:cs="Arial"/>
            <w:color w:val="000000"/>
            <w:kern w:val="0"/>
            <w:sz w:val="20"/>
            <w:szCs w:val="20"/>
            <w14:ligatures w14:val="none"/>
          </w:rPr>
          <w:t xml:space="preserve">measure which can be used by funders and policy makers to </w:t>
        </w:r>
      </w:ins>
      <w:ins w:id="289" w:author="Joshi, Yash B." w:date="2023-08-01T16:29:00Z">
        <w:r w:rsidR="00A76E6E">
          <w:rPr>
            <w:rFonts w:ascii="Arial" w:eastAsia="Times New Roman" w:hAnsi="Arial" w:cs="Arial"/>
            <w:color w:val="000000"/>
            <w:kern w:val="0"/>
            <w:sz w:val="20"/>
            <w:szCs w:val="20"/>
            <w14:ligatures w14:val="none"/>
          </w:rPr>
          <w:t xml:space="preserve">help </w:t>
        </w:r>
      </w:ins>
      <w:ins w:id="290" w:author="Joshi, Yash B." w:date="2023-08-01T16:25:00Z">
        <w:r w:rsidR="005D3623">
          <w:rPr>
            <w:rFonts w:ascii="Arial" w:eastAsia="Times New Roman" w:hAnsi="Arial" w:cs="Arial"/>
            <w:color w:val="000000"/>
            <w:kern w:val="0"/>
            <w:sz w:val="20"/>
            <w:szCs w:val="20"/>
            <w14:ligatures w14:val="none"/>
          </w:rPr>
          <w:t xml:space="preserve">allocate additional resources </w:t>
        </w:r>
      </w:ins>
      <w:ins w:id="291" w:author="Joshi, Yash B." w:date="2023-08-01T16:29:00Z">
        <w:r w:rsidR="00A76E6E">
          <w:rPr>
            <w:rFonts w:ascii="Arial" w:eastAsia="Times New Roman" w:hAnsi="Arial" w:cs="Arial"/>
            <w:color w:val="000000"/>
            <w:kern w:val="0"/>
            <w:sz w:val="20"/>
            <w:szCs w:val="20"/>
            <w14:ligatures w14:val="none"/>
          </w:rPr>
          <w:t>in order</w:t>
        </w:r>
      </w:ins>
      <w:ins w:id="292" w:author="Joshi, Yash B." w:date="2023-08-01T16:25:00Z">
        <w:r w:rsidR="005D3623">
          <w:rPr>
            <w:rFonts w:ascii="Arial" w:eastAsia="Times New Roman" w:hAnsi="Arial" w:cs="Arial"/>
            <w:color w:val="000000"/>
            <w:kern w:val="0"/>
            <w:sz w:val="20"/>
            <w:szCs w:val="20"/>
            <w14:ligatures w14:val="none"/>
          </w:rPr>
          <w:t xml:space="preserve"> enhance representat</w:t>
        </w:r>
      </w:ins>
      <w:ins w:id="293" w:author="Joshi, Yash B." w:date="2023-08-01T16:26:00Z">
        <w:r w:rsidR="005D3623">
          <w:rPr>
            <w:rFonts w:ascii="Arial" w:eastAsia="Times New Roman" w:hAnsi="Arial" w:cs="Arial"/>
            <w:color w:val="000000"/>
            <w:kern w:val="0"/>
            <w:sz w:val="20"/>
            <w:szCs w:val="20"/>
            <w14:ligatures w14:val="none"/>
          </w:rPr>
          <w:t xml:space="preserve">ion </w:t>
        </w:r>
      </w:ins>
      <w:ins w:id="294" w:author="Joshi, Yash B." w:date="2023-08-01T16:28:00Z">
        <w:r w:rsidR="00A76E6E">
          <w:rPr>
            <w:rFonts w:ascii="Arial" w:eastAsia="Times New Roman" w:hAnsi="Arial" w:cs="Arial"/>
            <w:color w:val="000000"/>
            <w:kern w:val="0"/>
            <w:sz w:val="20"/>
            <w:szCs w:val="20"/>
            <w14:ligatures w14:val="none"/>
          </w:rPr>
          <w:t>in multisite studies</w:t>
        </w:r>
      </w:ins>
      <w:ins w:id="295" w:author="Joshi, Yash B." w:date="2023-08-01T16:29:00Z">
        <w:r w:rsidR="00A76E6E">
          <w:rPr>
            <w:rFonts w:ascii="Arial" w:eastAsia="Times New Roman" w:hAnsi="Arial" w:cs="Arial"/>
            <w:color w:val="000000"/>
            <w:kern w:val="0"/>
            <w:sz w:val="20"/>
            <w:szCs w:val="20"/>
            <w14:ligatures w14:val="none"/>
          </w:rPr>
          <w:t xml:space="preserve"> in SZ</w:t>
        </w:r>
      </w:ins>
      <w:ins w:id="296" w:author="Joshi, Yash B." w:date="2023-08-01T16:28:00Z">
        <w:r w:rsidR="00A76E6E">
          <w:rPr>
            <w:rFonts w:ascii="Arial" w:eastAsia="Times New Roman" w:hAnsi="Arial" w:cs="Arial"/>
            <w:color w:val="000000"/>
            <w:kern w:val="0"/>
            <w:sz w:val="20"/>
            <w:szCs w:val="20"/>
            <w14:ligatures w14:val="none"/>
          </w:rPr>
          <w:t>.</w:t>
        </w:r>
      </w:ins>
    </w:p>
    <w:p w14:paraId="437D2F2C" w14:textId="77777777" w:rsidR="003D0B2D" w:rsidRDefault="003D0B2D" w:rsidP="0030075F">
      <w:pPr>
        <w:shd w:val="clear" w:color="auto" w:fill="FFFFFF"/>
        <w:spacing w:line="240" w:lineRule="auto"/>
        <w:rPr>
          <w:ins w:id="297" w:author="Joshi, Yash B." w:date="2023-08-01T16:15:00Z"/>
          <w:rFonts w:ascii="Arial" w:eastAsia="Times New Roman" w:hAnsi="Arial" w:cs="Arial"/>
          <w:color w:val="000000"/>
          <w:kern w:val="0"/>
          <w:sz w:val="20"/>
          <w:szCs w:val="20"/>
          <w14:ligatures w14:val="none"/>
        </w:rPr>
      </w:pPr>
    </w:p>
    <w:p w14:paraId="7E5ABDCC" w14:textId="7B0D2DF1" w:rsidR="009C4F94" w:rsidDel="00A76E6E" w:rsidRDefault="009C4F94" w:rsidP="0030075F">
      <w:pPr>
        <w:shd w:val="clear" w:color="auto" w:fill="FFFFFF"/>
        <w:spacing w:line="240" w:lineRule="auto"/>
        <w:rPr>
          <w:del w:id="298" w:author="Joshi, Yash B." w:date="2023-08-01T16:29:00Z"/>
          <w:rFonts w:ascii="Arial" w:eastAsia="Times New Roman" w:hAnsi="Arial" w:cs="Arial"/>
          <w:color w:val="000000"/>
          <w:kern w:val="0"/>
          <w:sz w:val="20"/>
          <w:szCs w:val="20"/>
          <w14:ligatures w14:val="none"/>
        </w:rPr>
      </w:pPr>
      <w:del w:id="299" w:author="Joshi, Yash B." w:date="2023-08-01T16:14:00Z">
        <w:r w:rsidDel="003D0B2D">
          <w:rPr>
            <w:rFonts w:ascii="Arial" w:eastAsia="Times New Roman" w:hAnsi="Arial" w:cs="Arial"/>
            <w:color w:val="000000"/>
            <w:kern w:val="0"/>
            <w:sz w:val="20"/>
            <w:szCs w:val="20"/>
            <w14:ligatures w14:val="none"/>
          </w:rPr>
          <w:delText>T</w:delText>
        </w:r>
      </w:del>
      <w:del w:id="300" w:author="Joshi, Yash B." w:date="2023-08-01T16:29:00Z">
        <w:r w:rsidDel="00A76E6E">
          <w:rPr>
            <w:rFonts w:ascii="Arial" w:eastAsia="Times New Roman" w:hAnsi="Arial" w:cs="Arial"/>
            <w:color w:val="000000"/>
            <w:kern w:val="0"/>
            <w:sz w:val="20"/>
            <w:szCs w:val="20"/>
            <w14:ligatures w14:val="none"/>
          </w:rPr>
          <w:delText>hese findings suggest that schizophrenia samples are more susceptible to divergence from city demographics than are control samples, calling for a more careful sampling approach than broad advertisement and enrollment of subjects. In addition, our findings suggest that there may be reduced benefits to resampling more than 50% of the original sample</w:delText>
        </w:r>
        <w:r w:rsidR="00595F3B" w:rsidDel="00A76E6E">
          <w:rPr>
            <w:rFonts w:ascii="Arial" w:eastAsia="Times New Roman" w:hAnsi="Arial" w:cs="Arial"/>
            <w:color w:val="000000"/>
            <w:kern w:val="0"/>
            <w:sz w:val="20"/>
            <w:szCs w:val="20"/>
            <w14:ligatures w14:val="none"/>
          </w:rPr>
          <w:delText xml:space="preserve">. </w:delText>
        </w:r>
      </w:del>
    </w:p>
    <w:p w14:paraId="15ADE73F" w14:textId="3186CBC4" w:rsidR="00595F3B" w:rsidDel="00A76E6E" w:rsidRDefault="00595F3B" w:rsidP="0030075F">
      <w:pPr>
        <w:shd w:val="clear" w:color="auto" w:fill="FFFFFF"/>
        <w:spacing w:line="240" w:lineRule="auto"/>
        <w:rPr>
          <w:del w:id="301" w:author="Joshi, Yash B." w:date="2023-08-01T16:29:00Z"/>
          <w:rFonts w:ascii="Arial" w:eastAsia="Times New Roman" w:hAnsi="Arial" w:cs="Arial"/>
          <w:color w:val="000000"/>
          <w:kern w:val="0"/>
          <w:sz w:val="20"/>
          <w:szCs w:val="20"/>
          <w14:ligatures w14:val="none"/>
        </w:rPr>
      </w:pPr>
      <w:del w:id="302" w:author="Joshi, Yash B." w:date="2023-08-01T16:29:00Z">
        <w:r w:rsidDel="00A76E6E">
          <w:rPr>
            <w:rFonts w:ascii="Arial" w:eastAsia="Times New Roman" w:hAnsi="Arial" w:cs="Arial"/>
            <w:color w:val="000000"/>
            <w:kern w:val="0"/>
            <w:sz w:val="20"/>
            <w:szCs w:val="20"/>
            <w14:ligatures w14:val="none"/>
          </w:rPr>
          <w:delText xml:space="preserve">Limitations of our analysis include assuming that the original COGS2 sample accurately reflects the population of participants and assuming that age-matching between ACS and COGS2 was achieved by limiting the ACS population to the same age range as found in COGS2. </w:delText>
        </w:r>
      </w:del>
    </w:p>
    <w:p w14:paraId="1A74A2A3" w14:textId="1B43F965" w:rsidR="0030075F" w:rsidRPr="0030075F" w:rsidDel="00A76E6E" w:rsidRDefault="0030075F" w:rsidP="0030075F">
      <w:pPr>
        <w:shd w:val="clear" w:color="auto" w:fill="FFFFFF"/>
        <w:spacing w:line="240" w:lineRule="auto"/>
        <w:rPr>
          <w:del w:id="303" w:author="Joshi, Yash B." w:date="2023-08-01T16:29:00Z"/>
          <w:rFonts w:ascii="Calibri" w:eastAsia="Times New Roman" w:hAnsi="Calibri" w:cs="Calibri"/>
          <w:color w:val="000000"/>
          <w:kern w:val="0"/>
          <w14:ligatures w14:val="none"/>
        </w:rPr>
      </w:pPr>
    </w:p>
    <w:p w14:paraId="146E1956" w14:textId="77777777" w:rsidR="00265CF6" w:rsidRDefault="00265CF6"/>
    <w:sectPr w:rsidR="00265C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shi, Yash B.">
    <w15:presenceInfo w15:providerId="AD" w15:userId="S::Yash.Joshi@va.gov::3e84e24b-125b-4c91-a49f-0736f800e9e4"/>
  </w15:person>
  <w15:person w15:author="Daniel Zoleikhaeian">
    <w15:presenceInfo w15:providerId="Windows Live" w15:userId="2d9c054ccfe71e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75F"/>
    <w:rsid w:val="000C503B"/>
    <w:rsid w:val="00197B79"/>
    <w:rsid w:val="00236924"/>
    <w:rsid w:val="00265CF6"/>
    <w:rsid w:val="002C65A3"/>
    <w:rsid w:val="002D646B"/>
    <w:rsid w:val="0030075F"/>
    <w:rsid w:val="0030542E"/>
    <w:rsid w:val="00306814"/>
    <w:rsid w:val="00336724"/>
    <w:rsid w:val="003D0B2D"/>
    <w:rsid w:val="005022E3"/>
    <w:rsid w:val="00595903"/>
    <w:rsid w:val="00595F3B"/>
    <w:rsid w:val="005C5B37"/>
    <w:rsid w:val="005D3623"/>
    <w:rsid w:val="005E3B0A"/>
    <w:rsid w:val="008849EF"/>
    <w:rsid w:val="008A4C65"/>
    <w:rsid w:val="008F56F9"/>
    <w:rsid w:val="009162AB"/>
    <w:rsid w:val="009B3B2C"/>
    <w:rsid w:val="009C4F94"/>
    <w:rsid w:val="00A11946"/>
    <w:rsid w:val="00A55218"/>
    <w:rsid w:val="00A76E6E"/>
    <w:rsid w:val="00AE5ED4"/>
    <w:rsid w:val="00C13779"/>
    <w:rsid w:val="00CA58B3"/>
    <w:rsid w:val="00D1241A"/>
    <w:rsid w:val="00DA6FA7"/>
    <w:rsid w:val="00E05188"/>
    <w:rsid w:val="00E31270"/>
    <w:rsid w:val="00E6653A"/>
    <w:rsid w:val="00EC3D8B"/>
    <w:rsid w:val="00FB2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0B559"/>
  <w15:chartTrackingRefBased/>
  <w15:docId w15:val="{DA0F9B87-0C6D-4494-8E51-B35B89C31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2D646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0230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1326</Words>
  <Characters>7562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Zoleikhaeian</dc:creator>
  <cp:keywords/>
  <dc:description/>
  <cp:lastModifiedBy>Daniel Zoleikhaeian</cp:lastModifiedBy>
  <cp:revision>3</cp:revision>
  <dcterms:created xsi:type="dcterms:W3CDTF">2023-08-02T01:54:00Z</dcterms:created>
  <dcterms:modified xsi:type="dcterms:W3CDTF">2023-08-02T01:55:00Z</dcterms:modified>
</cp:coreProperties>
</file>